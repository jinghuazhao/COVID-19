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both"/>
        <w:rPr>
          <w:rFonts w:ascii="Calibri" w:cs="Calibri" w:eastAsia="Calibri" w:hAnsi="Calibri"/>
        </w:rPr>
      </w:pPr>
      <w:r w:rsidDel="00000000" w:rsidR="00000000" w:rsidRPr="00000000">
        <w:rPr>
          <w:rtl w:val="0"/>
        </w:rPr>
      </w:r>
    </w:p>
    <w:p w:rsidR="00000000" w:rsidDel="00000000" w:rsidP="00000000" w:rsidRDefault="00000000" w:rsidRPr="00000000" w14:paraId="00000002">
      <w:pPr>
        <w:jc w:val="both"/>
        <w:rPr>
          <w:rFonts w:ascii="Calibri" w:cs="Calibri" w:eastAsia="Calibri" w:hAnsi="Calibri"/>
        </w:rPr>
      </w:pPr>
      <w:bookmarkStart w:colFirst="0" w:colLast="0" w:name="_gjdgxs" w:id="0"/>
      <w:bookmarkEnd w:id="0"/>
      <w:r w:rsidDel="00000000" w:rsidR="00000000" w:rsidRPr="00000000">
        <w:rPr>
          <w:rtl w:val="0"/>
        </w:rPr>
      </w:r>
    </w:p>
    <w:tbl>
      <w:tblPr>
        <w:tblStyle w:val="Table1"/>
        <w:tblW w:w="90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0"/>
        <w:gridCol w:w="6240"/>
        <w:tblGridChange w:id="0">
          <w:tblGrid>
            <w:gridCol w:w="2760"/>
            <w:gridCol w:w="6240"/>
          </w:tblGrid>
        </w:tblGridChange>
      </w:tblGrid>
      <w:tr>
        <w:tc>
          <w:tcPr/>
          <w:p w:rsidR="00000000" w:rsidDel="00000000" w:rsidP="00000000" w:rsidRDefault="00000000" w:rsidRPr="00000000" w14:paraId="00000003">
            <w:pPr>
              <w:jc w:val="both"/>
              <w:rPr>
                <w:rFonts w:ascii="Calibri" w:cs="Calibri" w:eastAsia="Calibri" w:hAnsi="Calibri"/>
              </w:rPr>
            </w:pPr>
            <w:commentRangeStart w:id="0"/>
            <w:r w:rsidDel="00000000" w:rsidR="00000000" w:rsidRPr="00000000">
              <w:rPr>
                <w:rFonts w:ascii="Calibri" w:cs="Calibri" w:eastAsia="Calibri" w:hAnsi="Calibri"/>
                <w:rtl w:val="0"/>
              </w:rPr>
              <w:t xml:space="preserve">STUDY FULL TITLE</w:t>
            </w:r>
          </w:p>
        </w:tc>
        <w:tc>
          <w:tcPr/>
          <w:p w:rsidR="00000000" w:rsidDel="00000000" w:rsidP="00000000" w:rsidRDefault="00000000" w:rsidRPr="00000000" w14:paraId="00000004">
            <w:pPr>
              <w:jc w:val="both"/>
              <w:rPr>
                <w:rFonts w:ascii="Calibri" w:cs="Calibri" w:eastAsia="Calibri" w:hAnsi="Calibri"/>
              </w:rPr>
            </w:pPr>
            <w:r w:rsidDel="00000000" w:rsidR="00000000" w:rsidRPr="00000000">
              <w:rPr>
                <w:rFonts w:ascii="Calibri" w:cs="Calibri" w:eastAsia="Calibri" w:hAnsi="Calibri"/>
                <w:rtl w:val="0"/>
              </w:rPr>
              <w:t xml:space="preserve">Using whole-genome or whole-exome sequencing to identify host genetic determinants of Covid-19 susceptibility and severity</w:t>
            </w:r>
          </w:p>
        </w:tc>
      </w:tr>
      <w:tr>
        <w:tc>
          <w:tcPr/>
          <w:p w:rsidR="00000000" w:rsidDel="00000000" w:rsidP="00000000" w:rsidRDefault="00000000" w:rsidRPr="00000000" w14:paraId="00000005">
            <w:pPr>
              <w:jc w:val="both"/>
              <w:rPr>
                <w:rFonts w:ascii="Calibri" w:cs="Calibri" w:eastAsia="Calibri" w:hAnsi="Calibri"/>
              </w:rPr>
            </w:pPr>
            <w:commentRangeEnd w:id="0"/>
            <w:r w:rsidDel="00000000" w:rsidR="00000000" w:rsidRPr="00000000">
              <w:commentReference w:id="0"/>
            </w:r>
            <w:r w:rsidDel="00000000" w:rsidR="00000000" w:rsidRPr="00000000">
              <w:rPr>
                <w:rFonts w:ascii="Calibri" w:cs="Calibri" w:eastAsia="Calibri" w:hAnsi="Calibri"/>
                <w:rtl w:val="0"/>
              </w:rPr>
              <w:t xml:space="preserve">PROGRAM VERSION</w:t>
            </w:r>
          </w:p>
        </w:tc>
        <w:tc>
          <w:tcPr/>
          <w:p w:rsidR="00000000" w:rsidDel="00000000" w:rsidP="00000000" w:rsidRDefault="00000000" w:rsidRPr="00000000" w14:paraId="00000006">
            <w:pPr>
              <w:jc w:val="both"/>
              <w:rPr>
                <w:rFonts w:ascii="Calibri" w:cs="Calibri" w:eastAsia="Calibri" w:hAnsi="Calibri"/>
              </w:rPr>
            </w:pPr>
            <w:r w:rsidDel="00000000" w:rsidR="00000000" w:rsidRPr="00000000">
              <w:rPr>
                <w:rFonts w:ascii="Calibri" w:cs="Calibri" w:eastAsia="Calibri" w:hAnsi="Calibri"/>
                <w:rtl w:val="0"/>
              </w:rPr>
              <w:t xml:space="preserve">5.0</w:t>
            </w:r>
          </w:p>
        </w:tc>
      </w:tr>
      <w:tr>
        <w:tc>
          <w:tcPr/>
          <w:p w:rsidR="00000000" w:rsidDel="00000000" w:rsidP="00000000" w:rsidRDefault="00000000" w:rsidRPr="00000000" w14:paraId="00000007">
            <w:pPr>
              <w:jc w:val="both"/>
              <w:rPr>
                <w:rFonts w:ascii="Calibri" w:cs="Calibri" w:eastAsia="Calibri" w:hAnsi="Calibri"/>
              </w:rPr>
            </w:pPr>
            <w:r w:rsidDel="00000000" w:rsidR="00000000" w:rsidRPr="00000000">
              <w:rPr>
                <w:rFonts w:ascii="Calibri" w:cs="Calibri" w:eastAsia="Calibri" w:hAnsi="Calibri"/>
                <w:rtl w:val="0"/>
              </w:rPr>
              <w:t xml:space="preserve">PROGRAM VERSION DATE</w:t>
            </w:r>
          </w:p>
        </w:tc>
        <w:tc>
          <w:tcPr/>
          <w:p w:rsidR="00000000" w:rsidDel="00000000" w:rsidP="00000000" w:rsidRDefault="00000000" w:rsidRPr="00000000" w14:paraId="00000008">
            <w:pPr>
              <w:jc w:val="both"/>
              <w:rPr>
                <w:rFonts w:ascii="Calibri" w:cs="Calibri" w:eastAsia="Calibri" w:hAnsi="Calibri"/>
                <w:highlight w:val="yellow"/>
              </w:rPr>
            </w:pPr>
            <w:r w:rsidDel="00000000" w:rsidR="00000000" w:rsidRPr="00000000">
              <w:rPr>
                <w:rFonts w:ascii="Calibri" w:cs="Calibri" w:eastAsia="Calibri" w:hAnsi="Calibri"/>
                <w:rtl w:val="0"/>
              </w:rPr>
              <w:t xml:space="preserve">2021-01-22</w:t>
            </w:r>
            <w:r w:rsidDel="00000000" w:rsidR="00000000" w:rsidRPr="00000000">
              <w:rPr>
                <w:rtl w:val="0"/>
              </w:rPr>
            </w:r>
          </w:p>
        </w:tc>
      </w:tr>
      <w:tr>
        <w:tc>
          <w:tcPr/>
          <w:p w:rsidR="00000000" w:rsidDel="00000000" w:rsidP="00000000" w:rsidRDefault="00000000" w:rsidRPr="00000000" w14:paraId="00000009">
            <w:pPr>
              <w:jc w:val="both"/>
              <w:rPr>
                <w:rFonts w:ascii="Calibri" w:cs="Calibri" w:eastAsia="Calibri" w:hAnsi="Calibri"/>
              </w:rPr>
            </w:pPr>
            <w:commentRangeStart w:id="1"/>
            <w:r w:rsidDel="00000000" w:rsidR="00000000" w:rsidRPr="00000000">
              <w:rPr>
                <w:rFonts w:ascii="Calibri" w:cs="Calibri" w:eastAsia="Calibri" w:hAnsi="Calibri"/>
                <w:rtl w:val="0"/>
              </w:rPr>
              <w:t xml:space="preserve">Cohorts </w:t>
            </w:r>
            <w:commentRangeEnd w:id="1"/>
            <w:r w:rsidDel="00000000" w:rsidR="00000000" w:rsidRPr="00000000">
              <w:commentReference w:id="1"/>
            </w:r>
            <w:r w:rsidDel="00000000" w:rsidR="00000000" w:rsidRPr="00000000">
              <w:rPr>
                <w:rFonts w:ascii="Calibri" w:cs="Calibri" w:eastAsia="Calibri" w:hAnsi="Calibri"/>
                <w:rtl w:val="0"/>
              </w:rPr>
              <w:t xml:space="preserve">(alphabetical order)</w:t>
            </w:r>
          </w:p>
        </w:tc>
        <w:tc>
          <w:tcPr/>
          <w:p w:rsidR="00000000" w:rsidDel="00000000" w:rsidP="00000000" w:rsidRDefault="00000000" w:rsidRPr="00000000" w14:paraId="0000000A">
            <w:pPr>
              <w:widowControl w:val="1"/>
              <w:jc w:val="both"/>
              <w:rPr>
                <w:rFonts w:ascii="Calibri" w:cs="Calibri" w:eastAsia="Calibri" w:hAnsi="Calibri"/>
                <w:sz w:val="24"/>
                <w:szCs w:val="24"/>
              </w:rPr>
            </w:pPr>
            <w:r w:rsidDel="00000000" w:rsidR="00000000" w:rsidRPr="00000000">
              <w:rPr>
                <w:rFonts w:ascii="Calibri" w:cs="Calibri" w:eastAsia="Calibri" w:hAnsi="Calibri"/>
                <w:b w:val="1"/>
                <w:color w:val="000000"/>
                <w:rtl w:val="0"/>
              </w:rPr>
              <w:t xml:space="preserve">Biobanque Québec Covid-19</w:t>
            </w:r>
            <w:r w:rsidDel="00000000" w:rsidR="00000000" w:rsidRPr="00000000">
              <w:rPr>
                <w:rtl w:val="0"/>
              </w:rPr>
            </w:r>
          </w:p>
          <w:p w:rsidR="00000000" w:rsidDel="00000000" w:rsidP="00000000" w:rsidRDefault="00000000" w:rsidRPr="00000000" w14:paraId="0000000B">
            <w:pPr>
              <w:widowControl w:val="1"/>
              <w:jc w:val="both"/>
              <w:rPr>
                <w:rFonts w:ascii="Calibri" w:cs="Calibri" w:eastAsia="Calibri" w:hAnsi="Calibri"/>
                <w:sz w:val="24"/>
                <w:szCs w:val="24"/>
              </w:rPr>
            </w:pPr>
            <w:r w:rsidDel="00000000" w:rsidR="00000000" w:rsidRPr="00000000">
              <w:rPr>
                <w:rFonts w:ascii="Calibri" w:cs="Calibri" w:eastAsia="Calibri" w:hAnsi="Calibri"/>
                <w:color w:val="000000"/>
                <w:rtl w:val="0"/>
              </w:rPr>
              <w:t xml:space="preserve">Investigator: J Brent Richards, Professor of Medicine, McGill University</w:t>
            </w:r>
            <w:r w:rsidDel="00000000" w:rsidR="00000000" w:rsidRPr="00000000">
              <w:rPr>
                <w:rtl w:val="0"/>
              </w:rPr>
            </w:r>
          </w:p>
          <w:p w:rsidR="00000000" w:rsidDel="00000000" w:rsidP="00000000" w:rsidRDefault="00000000" w:rsidRPr="00000000" w14:paraId="0000000C">
            <w:pPr>
              <w:widowControl w:val="1"/>
              <w:jc w:val="both"/>
              <w:rPr>
                <w:rFonts w:ascii="Calibri" w:cs="Calibri" w:eastAsia="Calibri" w:hAnsi="Calibri"/>
                <w:sz w:val="24"/>
                <w:szCs w:val="24"/>
              </w:rPr>
            </w:pPr>
            <w:r w:rsidDel="00000000" w:rsidR="00000000" w:rsidRPr="00000000">
              <w:rPr>
                <w:rFonts w:ascii="Calibri" w:cs="Calibri" w:eastAsia="Calibri" w:hAnsi="Calibri"/>
                <w:color w:val="000000"/>
                <w:rtl w:val="0"/>
              </w:rPr>
              <w:t xml:space="preserve">Co-Investigators:</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color w:val="000000"/>
                <w:rtl w:val="0"/>
              </w:rPr>
              <w:t xml:space="preserve">Guillaume Butler-Laporte, Tomoko Nakanishi, Sirui Zhou, Vincenzo Forgetta</w:t>
            </w:r>
            <w:r w:rsidDel="00000000" w:rsidR="00000000" w:rsidRPr="00000000">
              <w:rPr>
                <w:rtl w:val="0"/>
              </w:rPr>
            </w:r>
          </w:p>
          <w:p w:rsidR="00000000" w:rsidDel="00000000" w:rsidP="00000000" w:rsidRDefault="00000000" w:rsidRPr="00000000" w14:paraId="0000000D">
            <w:pPr>
              <w:widowControl w:val="1"/>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widowControl w:val="1"/>
              <w:jc w:val="both"/>
              <w:rPr>
                <w:rFonts w:ascii="Calibri" w:cs="Calibri" w:eastAsia="Calibri" w:hAnsi="Calibri"/>
                <w:sz w:val="24"/>
                <w:szCs w:val="24"/>
              </w:rPr>
            </w:pPr>
            <w:r w:rsidDel="00000000" w:rsidR="00000000" w:rsidRPr="00000000">
              <w:rPr>
                <w:rFonts w:ascii="Calibri" w:cs="Calibri" w:eastAsia="Calibri" w:hAnsi="Calibri"/>
                <w:b w:val="1"/>
                <w:color w:val="000000"/>
                <w:rtl w:val="0"/>
              </w:rPr>
              <w:t xml:space="preserve">CHIRP Study</w:t>
            </w:r>
            <w:r w:rsidDel="00000000" w:rsidR="00000000" w:rsidRPr="00000000">
              <w:rPr>
                <w:rtl w:val="0"/>
              </w:rPr>
            </w:r>
          </w:p>
          <w:p w:rsidR="00000000" w:rsidDel="00000000" w:rsidP="00000000" w:rsidRDefault="00000000" w:rsidRPr="00000000" w14:paraId="0000000F">
            <w:pPr>
              <w:widowControl w:val="1"/>
              <w:jc w:val="both"/>
              <w:rPr>
                <w:rFonts w:ascii="Calibri" w:cs="Calibri" w:eastAsia="Calibri" w:hAnsi="Calibri"/>
                <w:sz w:val="24"/>
                <w:szCs w:val="24"/>
              </w:rPr>
            </w:pPr>
            <w:r w:rsidDel="00000000" w:rsidR="00000000" w:rsidRPr="00000000">
              <w:rPr>
                <w:rFonts w:ascii="Calibri" w:cs="Calibri" w:eastAsia="Calibri" w:hAnsi="Calibri"/>
                <w:color w:val="000000"/>
                <w:rtl w:val="0"/>
              </w:rPr>
              <w:t xml:space="preserve">Investigator: Sulggi Lee</w:t>
            </w:r>
            <w:r w:rsidDel="00000000" w:rsidR="00000000" w:rsidRPr="00000000">
              <w:rPr>
                <w:rtl w:val="0"/>
              </w:rPr>
            </w:r>
          </w:p>
          <w:p w:rsidR="00000000" w:rsidDel="00000000" w:rsidP="00000000" w:rsidRDefault="00000000" w:rsidRPr="00000000" w14:paraId="00000010">
            <w:pPr>
              <w:widowControl w:val="1"/>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widowControl w:val="1"/>
              <w:jc w:val="both"/>
              <w:rPr>
                <w:rFonts w:ascii="Calibri" w:cs="Calibri" w:eastAsia="Calibri" w:hAnsi="Calibri"/>
                <w:sz w:val="24"/>
                <w:szCs w:val="24"/>
              </w:rPr>
            </w:pPr>
            <w:r w:rsidDel="00000000" w:rsidR="00000000" w:rsidRPr="00000000">
              <w:rPr>
                <w:rFonts w:ascii="Calibri" w:cs="Calibri" w:eastAsia="Calibri" w:hAnsi="Calibri"/>
                <w:b w:val="1"/>
                <w:color w:val="000000"/>
                <w:rtl w:val="0"/>
              </w:rPr>
              <w:t xml:space="preserve">Columbia COVID-19 Biobank</w:t>
            </w:r>
            <w:r w:rsidDel="00000000" w:rsidR="00000000" w:rsidRPr="00000000">
              <w:rPr>
                <w:rtl w:val="0"/>
              </w:rPr>
            </w:r>
          </w:p>
          <w:p w:rsidR="00000000" w:rsidDel="00000000" w:rsidP="00000000" w:rsidRDefault="00000000" w:rsidRPr="00000000" w14:paraId="00000012">
            <w:pPr>
              <w:widowControl w:val="1"/>
              <w:jc w:val="both"/>
              <w:rPr>
                <w:rFonts w:ascii="Calibri" w:cs="Calibri" w:eastAsia="Calibri" w:hAnsi="Calibri"/>
                <w:sz w:val="24"/>
                <w:szCs w:val="24"/>
              </w:rPr>
            </w:pPr>
            <w:r w:rsidDel="00000000" w:rsidR="00000000" w:rsidRPr="00000000">
              <w:rPr>
                <w:rFonts w:ascii="Calibri" w:cs="Calibri" w:eastAsia="Calibri" w:hAnsi="Calibri"/>
                <w:color w:val="000000"/>
                <w:rtl w:val="0"/>
              </w:rPr>
              <w:t xml:space="preserve">Investigators: Krzysztof Kiryluk, David Goldstein</w:t>
            </w:r>
            <w:r w:rsidDel="00000000" w:rsidR="00000000" w:rsidRPr="00000000">
              <w:rPr>
                <w:rtl w:val="0"/>
              </w:rPr>
            </w:r>
          </w:p>
          <w:p w:rsidR="00000000" w:rsidDel="00000000" w:rsidP="00000000" w:rsidRDefault="00000000" w:rsidRPr="00000000" w14:paraId="00000013">
            <w:pPr>
              <w:widowControl w:val="1"/>
              <w:jc w:val="both"/>
              <w:rPr>
                <w:rFonts w:ascii="Calibri" w:cs="Calibri" w:eastAsia="Calibri" w:hAnsi="Calibri"/>
                <w:sz w:val="24"/>
                <w:szCs w:val="24"/>
              </w:rPr>
            </w:pPr>
            <w:r w:rsidDel="00000000" w:rsidR="00000000" w:rsidRPr="00000000">
              <w:rPr>
                <w:rFonts w:ascii="Calibri" w:cs="Calibri" w:eastAsia="Calibri" w:hAnsi="Calibri"/>
                <w:color w:val="000000"/>
                <w:rtl w:val="0"/>
              </w:rPr>
              <w:t xml:space="preserve">Co-investigator: Gundula Povysil</w:t>
            </w:r>
            <w:r w:rsidDel="00000000" w:rsidR="00000000" w:rsidRPr="00000000">
              <w:rPr>
                <w:rtl w:val="0"/>
              </w:rPr>
            </w:r>
          </w:p>
          <w:p w:rsidR="00000000" w:rsidDel="00000000" w:rsidP="00000000" w:rsidRDefault="00000000" w:rsidRPr="00000000" w14:paraId="00000014">
            <w:pPr>
              <w:widowControl w:val="1"/>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widowControl w:val="1"/>
              <w:jc w:val="both"/>
              <w:rPr>
                <w:rFonts w:ascii="Calibri" w:cs="Calibri" w:eastAsia="Calibri" w:hAnsi="Calibri"/>
                <w:sz w:val="24"/>
                <w:szCs w:val="24"/>
              </w:rPr>
            </w:pPr>
            <w:r w:rsidDel="00000000" w:rsidR="00000000" w:rsidRPr="00000000">
              <w:rPr>
                <w:rFonts w:ascii="Calibri" w:cs="Calibri" w:eastAsia="Calibri" w:hAnsi="Calibri"/>
                <w:b w:val="1"/>
                <w:color w:val="000000"/>
                <w:rtl w:val="0"/>
              </w:rPr>
              <w:t xml:space="preserve">Deutsche COVID-19 OMICS Initiative (DeCOI)</w:t>
            </w:r>
            <w:r w:rsidDel="00000000" w:rsidR="00000000" w:rsidRPr="00000000">
              <w:rPr>
                <w:rtl w:val="0"/>
              </w:rPr>
            </w:r>
          </w:p>
          <w:p w:rsidR="00000000" w:rsidDel="00000000" w:rsidP="00000000" w:rsidRDefault="00000000" w:rsidRPr="00000000" w14:paraId="00000016">
            <w:pPr>
              <w:widowControl w:val="1"/>
              <w:jc w:val="both"/>
              <w:rPr>
                <w:rFonts w:ascii="Calibri" w:cs="Calibri" w:eastAsia="Calibri" w:hAnsi="Calibri"/>
                <w:sz w:val="24"/>
                <w:szCs w:val="24"/>
              </w:rPr>
            </w:pPr>
            <w:r w:rsidDel="00000000" w:rsidR="00000000" w:rsidRPr="00000000">
              <w:rPr>
                <w:rFonts w:ascii="Calibri" w:cs="Calibri" w:eastAsia="Calibri" w:hAnsi="Calibri"/>
                <w:color w:val="000000"/>
                <w:rtl w:val="0"/>
              </w:rPr>
              <w:t xml:space="preserve">Investigators: Olaf Riess, Eva Schulte, Julien Gagneur, Kerstin Ludwig</w:t>
            </w:r>
            <w:r w:rsidDel="00000000" w:rsidR="00000000" w:rsidRPr="00000000">
              <w:rPr>
                <w:rtl w:val="0"/>
              </w:rPr>
            </w:r>
          </w:p>
          <w:p w:rsidR="00000000" w:rsidDel="00000000" w:rsidP="00000000" w:rsidRDefault="00000000" w:rsidRPr="00000000" w14:paraId="00000017">
            <w:pPr>
              <w:widowControl w:val="1"/>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widowControl w:val="1"/>
              <w:jc w:val="both"/>
              <w:rPr>
                <w:rFonts w:ascii="Calibri" w:cs="Calibri" w:eastAsia="Calibri" w:hAnsi="Calibri"/>
                <w:sz w:val="24"/>
                <w:szCs w:val="24"/>
              </w:rPr>
            </w:pPr>
            <w:r w:rsidDel="00000000" w:rsidR="00000000" w:rsidRPr="00000000">
              <w:rPr>
                <w:rFonts w:ascii="Calibri" w:cs="Calibri" w:eastAsia="Calibri" w:hAnsi="Calibri"/>
                <w:b w:val="1"/>
                <w:color w:val="000000"/>
                <w:rtl w:val="0"/>
              </w:rPr>
              <w:t xml:space="preserve">GEN-COVID</w:t>
            </w:r>
            <w:r w:rsidDel="00000000" w:rsidR="00000000" w:rsidRPr="00000000">
              <w:rPr>
                <w:rtl w:val="0"/>
              </w:rPr>
            </w:r>
          </w:p>
          <w:p w:rsidR="00000000" w:rsidDel="00000000" w:rsidP="00000000" w:rsidRDefault="00000000" w:rsidRPr="00000000" w14:paraId="00000019">
            <w:pPr>
              <w:widowControl w:val="1"/>
              <w:jc w:val="both"/>
              <w:rPr>
                <w:rFonts w:ascii="Calibri" w:cs="Calibri" w:eastAsia="Calibri" w:hAnsi="Calibri"/>
                <w:sz w:val="24"/>
                <w:szCs w:val="24"/>
              </w:rPr>
            </w:pPr>
            <w:r w:rsidDel="00000000" w:rsidR="00000000" w:rsidRPr="00000000">
              <w:rPr>
                <w:rFonts w:ascii="Calibri" w:cs="Calibri" w:eastAsia="Calibri" w:hAnsi="Calibri"/>
                <w:color w:val="000000"/>
                <w:rtl w:val="0"/>
              </w:rPr>
              <w:t xml:space="preserve">Investigator: Alessandra Renieri</w:t>
            </w:r>
            <w:r w:rsidDel="00000000" w:rsidR="00000000" w:rsidRPr="00000000">
              <w:rPr>
                <w:rtl w:val="0"/>
              </w:rPr>
            </w:r>
          </w:p>
          <w:p w:rsidR="00000000" w:rsidDel="00000000" w:rsidP="00000000" w:rsidRDefault="00000000" w:rsidRPr="00000000" w14:paraId="0000001A">
            <w:pPr>
              <w:widowControl w:val="1"/>
              <w:jc w:val="both"/>
              <w:rPr>
                <w:rFonts w:ascii="Calibri" w:cs="Calibri" w:eastAsia="Calibri" w:hAnsi="Calibri"/>
                <w:sz w:val="24"/>
                <w:szCs w:val="24"/>
              </w:rPr>
            </w:pPr>
            <w:r w:rsidDel="00000000" w:rsidR="00000000" w:rsidRPr="00000000">
              <w:rPr>
                <w:rFonts w:ascii="Calibri" w:cs="Calibri" w:eastAsia="Calibri" w:hAnsi="Calibri"/>
                <w:color w:val="000000"/>
                <w:rtl w:val="0"/>
              </w:rPr>
              <w:t xml:space="preserve">Co-investigator: Simone Furini</w:t>
            </w:r>
            <w:r w:rsidDel="00000000" w:rsidR="00000000" w:rsidRPr="00000000">
              <w:rPr>
                <w:rtl w:val="0"/>
              </w:rPr>
            </w:r>
          </w:p>
          <w:p w:rsidR="00000000" w:rsidDel="00000000" w:rsidP="00000000" w:rsidRDefault="00000000" w:rsidRPr="00000000" w14:paraId="0000001B">
            <w:pPr>
              <w:widowControl w:val="1"/>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widowControl w:val="1"/>
              <w:jc w:val="both"/>
              <w:rPr>
                <w:rFonts w:ascii="Calibri" w:cs="Calibri" w:eastAsia="Calibri" w:hAnsi="Calibri"/>
                <w:sz w:val="24"/>
                <w:szCs w:val="24"/>
              </w:rPr>
            </w:pPr>
            <w:r w:rsidDel="00000000" w:rsidR="00000000" w:rsidRPr="00000000">
              <w:rPr>
                <w:rFonts w:ascii="Calibri" w:cs="Calibri" w:eastAsia="Calibri" w:hAnsi="Calibri"/>
                <w:b w:val="1"/>
                <w:color w:val="000000"/>
                <w:rtl w:val="0"/>
              </w:rPr>
              <w:t xml:space="preserve">GEN-COVID</w:t>
            </w:r>
            <w:r w:rsidDel="00000000" w:rsidR="00000000" w:rsidRPr="00000000">
              <w:rPr>
                <w:rFonts w:ascii="Calibri" w:cs="Calibri" w:eastAsia="Calibri" w:hAnsi="Calibri"/>
                <w:color w:val="000000"/>
                <w:rtl w:val="0"/>
              </w:rPr>
              <w:t xml:space="preserve"> from the IDIS (Instituto de Investigación Sanitaria; Spain)</w:t>
            </w:r>
            <w:r w:rsidDel="00000000" w:rsidR="00000000" w:rsidRPr="00000000">
              <w:rPr>
                <w:rtl w:val="0"/>
              </w:rPr>
            </w:r>
          </w:p>
          <w:p w:rsidR="00000000" w:rsidDel="00000000" w:rsidP="00000000" w:rsidRDefault="00000000" w:rsidRPr="00000000" w14:paraId="0000001D">
            <w:pPr>
              <w:widowControl w:val="1"/>
              <w:jc w:val="both"/>
              <w:rPr>
                <w:rFonts w:ascii="Calibri" w:cs="Calibri" w:eastAsia="Calibri" w:hAnsi="Calibri"/>
                <w:sz w:val="24"/>
                <w:szCs w:val="24"/>
              </w:rPr>
            </w:pPr>
            <w:r w:rsidDel="00000000" w:rsidR="00000000" w:rsidRPr="00000000">
              <w:rPr>
                <w:rFonts w:ascii="Calibri" w:cs="Calibri" w:eastAsia="Calibri" w:hAnsi="Calibri"/>
                <w:color w:val="000000"/>
                <w:rtl w:val="0"/>
              </w:rPr>
              <w:t xml:space="preserve">Investigators: Antonio Salas and Federico Martinón</w:t>
            </w:r>
            <w:r w:rsidDel="00000000" w:rsidR="00000000" w:rsidRPr="00000000">
              <w:rPr>
                <w:rtl w:val="0"/>
              </w:rPr>
            </w:r>
          </w:p>
          <w:p w:rsidR="00000000" w:rsidDel="00000000" w:rsidP="00000000" w:rsidRDefault="00000000" w:rsidRPr="00000000" w14:paraId="0000001E">
            <w:pPr>
              <w:widowControl w:val="1"/>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widowControl w:val="1"/>
              <w:jc w:val="both"/>
              <w:rPr>
                <w:rFonts w:ascii="Calibri" w:cs="Calibri" w:eastAsia="Calibri" w:hAnsi="Calibri"/>
                <w:sz w:val="24"/>
                <w:szCs w:val="24"/>
              </w:rPr>
            </w:pPr>
            <w:r w:rsidDel="00000000" w:rsidR="00000000" w:rsidRPr="00000000">
              <w:rPr>
                <w:rFonts w:ascii="Calibri" w:cs="Calibri" w:eastAsia="Calibri" w:hAnsi="Calibri"/>
                <w:b w:val="1"/>
                <w:color w:val="000000"/>
                <w:rtl w:val="0"/>
              </w:rPr>
              <w:t xml:space="preserve">Helix and Healthy Nevada Project Exome+ Covid-19 Phenotypes</w:t>
            </w:r>
            <w:r w:rsidDel="00000000" w:rsidR="00000000" w:rsidRPr="00000000">
              <w:rPr>
                <w:rtl w:val="0"/>
              </w:rPr>
            </w:r>
          </w:p>
          <w:p w:rsidR="00000000" w:rsidDel="00000000" w:rsidP="00000000" w:rsidRDefault="00000000" w:rsidRPr="00000000" w14:paraId="00000020">
            <w:pPr>
              <w:widowControl w:val="1"/>
              <w:jc w:val="both"/>
              <w:rPr>
                <w:rFonts w:ascii="Calibri" w:cs="Calibri" w:eastAsia="Calibri" w:hAnsi="Calibri"/>
                <w:sz w:val="24"/>
                <w:szCs w:val="24"/>
              </w:rPr>
            </w:pPr>
            <w:r w:rsidDel="00000000" w:rsidR="00000000" w:rsidRPr="00000000">
              <w:rPr>
                <w:rFonts w:ascii="Calibri" w:cs="Calibri" w:eastAsia="Calibri" w:hAnsi="Calibri"/>
                <w:color w:val="000000"/>
                <w:rtl w:val="0"/>
              </w:rPr>
              <w:t xml:space="preserve">Investigator: Liz Cirulli</w:t>
            </w:r>
            <w:r w:rsidDel="00000000" w:rsidR="00000000" w:rsidRPr="00000000">
              <w:rPr>
                <w:rtl w:val="0"/>
              </w:rPr>
            </w:r>
          </w:p>
          <w:p w:rsidR="00000000" w:rsidDel="00000000" w:rsidP="00000000" w:rsidRDefault="00000000" w:rsidRPr="00000000" w14:paraId="00000021">
            <w:pPr>
              <w:widowControl w:val="1"/>
              <w:jc w:val="both"/>
              <w:rPr>
                <w:rFonts w:ascii="Calibri" w:cs="Calibri" w:eastAsia="Calibri" w:hAnsi="Calibri"/>
              </w:rPr>
            </w:pPr>
            <w:r w:rsidDel="00000000" w:rsidR="00000000" w:rsidRPr="00000000">
              <w:rPr>
                <w:rtl w:val="0"/>
              </w:rPr>
            </w:r>
          </w:p>
          <w:p w:rsidR="00000000" w:rsidDel="00000000" w:rsidP="00000000" w:rsidRDefault="00000000" w:rsidRPr="00000000" w14:paraId="00000022">
            <w:pPr>
              <w:widowControl w:val="1"/>
              <w:jc w:val="both"/>
              <w:rPr>
                <w:rFonts w:ascii="Calibri" w:cs="Calibri" w:eastAsia="Calibri" w:hAnsi="Calibri"/>
                <w:b w:val="1"/>
              </w:rPr>
            </w:pPr>
            <w:r w:rsidDel="00000000" w:rsidR="00000000" w:rsidRPr="00000000">
              <w:rPr>
                <w:rFonts w:ascii="Calibri" w:cs="Calibri" w:eastAsia="Calibri" w:hAnsi="Calibri"/>
                <w:b w:val="1"/>
                <w:rtl w:val="0"/>
              </w:rPr>
              <w:t xml:space="preserve">INTERVAL</w:t>
            </w:r>
          </w:p>
          <w:p w:rsidR="00000000" w:rsidDel="00000000" w:rsidP="00000000" w:rsidRDefault="00000000" w:rsidRPr="00000000" w14:paraId="00000023">
            <w:pPr>
              <w:widowControl w:val="1"/>
              <w:jc w:val="both"/>
              <w:rPr>
                <w:rFonts w:ascii="Calibri" w:cs="Calibri" w:eastAsia="Calibri" w:hAnsi="Calibri"/>
              </w:rPr>
            </w:pPr>
            <w:r w:rsidDel="00000000" w:rsidR="00000000" w:rsidRPr="00000000">
              <w:rPr>
                <w:rFonts w:ascii="Calibri" w:cs="Calibri" w:eastAsia="Calibri" w:hAnsi="Calibri"/>
                <w:rtl w:val="0"/>
              </w:rPr>
              <w:t xml:space="preserve">Investigators: Nicole Soranzo, Adam Butterworth, </w:t>
            </w:r>
            <w:ins w:author="Klaudia Walter" w:id="0" w:date="2021-03-01T17:15:54Z">
              <w:r w:rsidDel="00000000" w:rsidR="00000000" w:rsidRPr="00000000">
                <w:rPr>
                  <w:rFonts w:ascii="Calibri" w:cs="Calibri" w:eastAsia="Calibri" w:hAnsi="Calibri"/>
                  <w:rtl w:val="0"/>
                </w:rPr>
                <w:t xml:space="preserve">Kousik Kundu, </w:t>
              </w:r>
            </w:ins>
            <w:r w:rsidDel="00000000" w:rsidR="00000000" w:rsidRPr="00000000">
              <w:rPr>
                <w:rFonts w:ascii="Calibri" w:cs="Calibri" w:eastAsia="Calibri" w:hAnsi="Calibri"/>
                <w:rtl w:val="0"/>
              </w:rPr>
              <w:t xml:space="preserve">Klaudia Walter</w:t>
            </w:r>
          </w:p>
          <w:p w:rsidR="00000000" w:rsidDel="00000000" w:rsidP="00000000" w:rsidRDefault="00000000" w:rsidRPr="00000000" w14:paraId="00000024">
            <w:pPr>
              <w:widowControl w:val="1"/>
              <w:jc w:val="both"/>
              <w:rPr>
                <w:rFonts w:ascii="Calibri" w:cs="Calibri" w:eastAsia="Calibri" w:hAnsi="Calibri"/>
              </w:rPr>
            </w:pPr>
            <w:r w:rsidDel="00000000" w:rsidR="00000000" w:rsidRPr="00000000">
              <w:rPr>
                <w:rtl w:val="0"/>
              </w:rPr>
            </w:r>
          </w:p>
          <w:p w:rsidR="00000000" w:rsidDel="00000000" w:rsidP="00000000" w:rsidRDefault="00000000" w:rsidRPr="00000000" w14:paraId="00000025">
            <w:pPr>
              <w:widowControl w:val="1"/>
              <w:jc w:val="both"/>
              <w:rPr>
                <w:rFonts w:ascii="Calibri" w:cs="Calibri" w:eastAsia="Calibri" w:hAnsi="Calibri"/>
                <w:sz w:val="24"/>
                <w:szCs w:val="24"/>
              </w:rPr>
            </w:pPr>
            <w:r w:rsidDel="00000000" w:rsidR="00000000" w:rsidRPr="00000000">
              <w:rPr>
                <w:rFonts w:ascii="Calibri" w:cs="Calibri" w:eastAsia="Calibri" w:hAnsi="Calibri"/>
                <w:b w:val="1"/>
                <w:color w:val="000000"/>
                <w:rtl w:val="0"/>
              </w:rPr>
              <w:t xml:space="preserve">Japan NCGM-COVID19</w:t>
            </w:r>
            <w:r w:rsidDel="00000000" w:rsidR="00000000" w:rsidRPr="00000000">
              <w:rPr>
                <w:rtl w:val="0"/>
              </w:rPr>
            </w:r>
          </w:p>
          <w:p w:rsidR="00000000" w:rsidDel="00000000" w:rsidP="00000000" w:rsidRDefault="00000000" w:rsidRPr="00000000" w14:paraId="00000026">
            <w:pPr>
              <w:widowControl w:val="1"/>
              <w:jc w:val="both"/>
              <w:rPr>
                <w:rFonts w:ascii="Calibri" w:cs="Calibri" w:eastAsia="Calibri" w:hAnsi="Calibri"/>
                <w:sz w:val="24"/>
                <w:szCs w:val="24"/>
              </w:rPr>
            </w:pPr>
            <w:r w:rsidDel="00000000" w:rsidR="00000000" w:rsidRPr="00000000">
              <w:rPr>
                <w:rFonts w:ascii="Calibri" w:cs="Calibri" w:eastAsia="Calibri" w:hAnsi="Calibri"/>
                <w:color w:val="000000"/>
                <w:rtl w:val="0"/>
              </w:rPr>
              <w:t xml:space="preserve">Investigators: Masashi Mizokami, Katsushi Tokunaga</w:t>
            </w:r>
            <w:r w:rsidDel="00000000" w:rsidR="00000000" w:rsidRPr="00000000">
              <w:rPr>
                <w:rtl w:val="0"/>
              </w:rPr>
            </w:r>
          </w:p>
          <w:p w:rsidR="00000000" w:rsidDel="00000000" w:rsidP="00000000" w:rsidRDefault="00000000" w:rsidRPr="00000000" w14:paraId="00000027">
            <w:pPr>
              <w:widowControl w:val="1"/>
              <w:jc w:val="both"/>
              <w:rPr>
                <w:rFonts w:ascii="Calibri" w:cs="Calibri" w:eastAsia="Calibri" w:hAnsi="Calibri"/>
                <w:sz w:val="24"/>
                <w:szCs w:val="24"/>
              </w:rPr>
            </w:pPr>
            <w:r w:rsidDel="00000000" w:rsidR="00000000" w:rsidRPr="00000000">
              <w:rPr>
                <w:rFonts w:ascii="Calibri" w:cs="Calibri" w:eastAsia="Calibri" w:hAnsi="Calibri"/>
                <w:color w:val="000000"/>
                <w:rtl w:val="0"/>
              </w:rPr>
              <w:t xml:space="preserve">Co-Investigators: Norio Ohmagari, Masaya Sugiyama, Yosuke Kawai, Nicholas F. Parrish, Yoichiro Kamatani</w:t>
            </w:r>
            <w:r w:rsidDel="00000000" w:rsidR="00000000" w:rsidRPr="00000000">
              <w:rPr>
                <w:rtl w:val="0"/>
              </w:rPr>
            </w:r>
          </w:p>
          <w:p w:rsidR="00000000" w:rsidDel="00000000" w:rsidP="00000000" w:rsidRDefault="00000000" w:rsidRPr="00000000" w14:paraId="00000028">
            <w:pPr>
              <w:widowControl w:val="1"/>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widowControl w:val="1"/>
              <w:jc w:val="both"/>
              <w:rPr>
                <w:rFonts w:ascii="Calibri" w:cs="Calibri" w:eastAsia="Calibri" w:hAnsi="Calibri"/>
                <w:sz w:val="24"/>
                <w:szCs w:val="24"/>
              </w:rPr>
            </w:pPr>
            <w:r w:rsidDel="00000000" w:rsidR="00000000" w:rsidRPr="00000000">
              <w:rPr>
                <w:rFonts w:ascii="Calibri" w:cs="Calibri" w:eastAsia="Calibri" w:hAnsi="Calibri"/>
                <w:b w:val="1"/>
                <w:color w:val="000000"/>
                <w:rtl w:val="0"/>
              </w:rPr>
              <w:t xml:space="preserve">Penn Medicine Biobank</w:t>
            </w:r>
            <w:r w:rsidDel="00000000" w:rsidR="00000000" w:rsidRPr="00000000">
              <w:rPr>
                <w:rtl w:val="0"/>
              </w:rPr>
            </w:r>
          </w:p>
          <w:p w:rsidR="00000000" w:rsidDel="00000000" w:rsidP="00000000" w:rsidRDefault="00000000" w:rsidRPr="00000000" w14:paraId="0000002A">
            <w:pPr>
              <w:widowControl w:val="1"/>
              <w:jc w:val="both"/>
              <w:rPr>
                <w:rFonts w:ascii="Calibri" w:cs="Calibri" w:eastAsia="Calibri" w:hAnsi="Calibri"/>
                <w:sz w:val="24"/>
                <w:szCs w:val="24"/>
              </w:rPr>
            </w:pPr>
            <w:r w:rsidDel="00000000" w:rsidR="00000000" w:rsidRPr="00000000">
              <w:rPr>
                <w:rFonts w:ascii="Calibri" w:cs="Calibri" w:eastAsia="Calibri" w:hAnsi="Calibri"/>
                <w:color w:val="000000"/>
                <w:rtl w:val="0"/>
              </w:rPr>
              <w:t xml:space="preserve">Investigators: Anurag Verma, Marylyn Ritchie, Daniel Rader</w:t>
            </w:r>
            <w:r w:rsidDel="00000000" w:rsidR="00000000" w:rsidRPr="00000000">
              <w:rPr>
                <w:rtl w:val="0"/>
              </w:rPr>
            </w:r>
          </w:p>
          <w:p w:rsidR="00000000" w:rsidDel="00000000" w:rsidP="00000000" w:rsidRDefault="00000000" w:rsidRPr="00000000" w14:paraId="0000002B">
            <w:pPr>
              <w:widowControl w:val="1"/>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widowControl w:val="1"/>
              <w:jc w:val="both"/>
              <w:rPr>
                <w:rFonts w:ascii="Calibri" w:cs="Calibri" w:eastAsia="Calibri" w:hAnsi="Calibri"/>
                <w:sz w:val="24"/>
                <w:szCs w:val="24"/>
              </w:rPr>
            </w:pPr>
            <w:r w:rsidDel="00000000" w:rsidR="00000000" w:rsidRPr="00000000">
              <w:rPr>
                <w:rFonts w:ascii="Calibri" w:cs="Calibri" w:eastAsia="Calibri" w:hAnsi="Calibri"/>
                <w:b w:val="1"/>
                <w:color w:val="000000"/>
                <w:rtl w:val="0"/>
              </w:rPr>
              <w:t xml:space="preserve">POLCOVID-Genomika</w:t>
            </w:r>
            <w:r w:rsidDel="00000000" w:rsidR="00000000" w:rsidRPr="00000000">
              <w:rPr>
                <w:rtl w:val="0"/>
              </w:rPr>
            </w:r>
          </w:p>
          <w:p w:rsidR="00000000" w:rsidDel="00000000" w:rsidP="00000000" w:rsidRDefault="00000000" w:rsidRPr="00000000" w14:paraId="0000002D">
            <w:pPr>
              <w:widowControl w:val="1"/>
              <w:jc w:val="both"/>
              <w:rPr>
                <w:rFonts w:ascii="Calibri" w:cs="Calibri" w:eastAsia="Calibri" w:hAnsi="Calibri"/>
                <w:sz w:val="24"/>
                <w:szCs w:val="24"/>
              </w:rPr>
            </w:pPr>
            <w:r w:rsidDel="00000000" w:rsidR="00000000" w:rsidRPr="00000000">
              <w:rPr>
                <w:rFonts w:ascii="Calibri" w:cs="Calibri" w:eastAsia="Calibri" w:hAnsi="Calibri"/>
                <w:color w:val="000000"/>
                <w:rtl w:val="0"/>
              </w:rPr>
              <w:t xml:space="preserve">Investigator: Miroslaw Kwasniewski</w:t>
            </w:r>
            <w:r w:rsidDel="00000000" w:rsidR="00000000" w:rsidRPr="00000000">
              <w:rPr>
                <w:rtl w:val="0"/>
              </w:rPr>
            </w:r>
          </w:p>
          <w:p w:rsidR="00000000" w:rsidDel="00000000" w:rsidP="00000000" w:rsidRDefault="00000000" w:rsidRPr="00000000" w14:paraId="0000002E">
            <w:pPr>
              <w:widowControl w:val="1"/>
              <w:jc w:val="both"/>
              <w:rPr>
                <w:rFonts w:ascii="Calibri" w:cs="Calibri" w:eastAsia="Calibri" w:hAnsi="Calibri"/>
                <w:sz w:val="24"/>
                <w:szCs w:val="24"/>
              </w:rPr>
            </w:pPr>
            <w:r w:rsidDel="00000000" w:rsidR="00000000" w:rsidRPr="00000000">
              <w:rPr>
                <w:rFonts w:ascii="Calibri" w:cs="Calibri" w:eastAsia="Calibri" w:hAnsi="Calibri"/>
                <w:color w:val="000000"/>
                <w:rtl w:val="0"/>
              </w:rPr>
              <w:t xml:space="preserve">Co-investigator: Pawel Olszewski</w:t>
            </w:r>
            <w:r w:rsidDel="00000000" w:rsidR="00000000" w:rsidRPr="00000000">
              <w:rPr>
                <w:rtl w:val="0"/>
              </w:rPr>
            </w:r>
          </w:p>
          <w:p w:rsidR="00000000" w:rsidDel="00000000" w:rsidP="00000000" w:rsidRDefault="00000000" w:rsidRPr="00000000" w14:paraId="0000002F">
            <w:pPr>
              <w:widowControl w:val="1"/>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widowControl w:val="1"/>
              <w:jc w:val="both"/>
              <w:rPr>
                <w:rFonts w:ascii="Calibri" w:cs="Calibri" w:eastAsia="Calibri" w:hAnsi="Calibri"/>
                <w:sz w:val="24"/>
                <w:szCs w:val="24"/>
              </w:rPr>
            </w:pPr>
            <w:r w:rsidDel="00000000" w:rsidR="00000000" w:rsidRPr="00000000">
              <w:rPr>
                <w:rFonts w:ascii="Calibri" w:cs="Calibri" w:eastAsia="Calibri" w:hAnsi="Calibri"/>
                <w:b w:val="1"/>
                <w:color w:val="000000"/>
                <w:rtl w:val="0"/>
              </w:rPr>
              <w:t xml:space="preserve">Qatar Genome</w:t>
            </w:r>
            <w:r w:rsidDel="00000000" w:rsidR="00000000" w:rsidRPr="00000000">
              <w:rPr>
                <w:rtl w:val="0"/>
              </w:rPr>
            </w:r>
          </w:p>
          <w:p w:rsidR="00000000" w:rsidDel="00000000" w:rsidP="00000000" w:rsidRDefault="00000000" w:rsidRPr="00000000" w14:paraId="00000031">
            <w:pPr>
              <w:widowControl w:val="1"/>
              <w:jc w:val="both"/>
              <w:rPr>
                <w:rFonts w:ascii="Calibri" w:cs="Calibri" w:eastAsia="Calibri" w:hAnsi="Calibri"/>
                <w:sz w:val="24"/>
                <w:szCs w:val="24"/>
              </w:rPr>
            </w:pPr>
            <w:r w:rsidDel="00000000" w:rsidR="00000000" w:rsidRPr="00000000">
              <w:rPr>
                <w:rFonts w:ascii="Calibri" w:cs="Calibri" w:eastAsia="Calibri" w:hAnsi="Calibri"/>
                <w:color w:val="000000"/>
                <w:rtl w:val="0"/>
              </w:rPr>
              <w:t xml:space="preserve">Investigator: Sail Ismail</w:t>
            </w:r>
            <w:r w:rsidDel="00000000" w:rsidR="00000000" w:rsidRPr="00000000">
              <w:rPr>
                <w:rtl w:val="0"/>
              </w:rPr>
            </w:r>
          </w:p>
          <w:p w:rsidR="00000000" w:rsidDel="00000000" w:rsidP="00000000" w:rsidRDefault="00000000" w:rsidRPr="00000000" w14:paraId="00000032">
            <w:pPr>
              <w:widowControl w:val="1"/>
              <w:jc w:val="both"/>
              <w:rPr>
                <w:rFonts w:ascii="Calibri" w:cs="Calibri" w:eastAsia="Calibri" w:hAnsi="Calibri"/>
                <w:sz w:val="24"/>
                <w:szCs w:val="24"/>
              </w:rPr>
            </w:pPr>
            <w:r w:rsidDel="00000000" w:rsidR="00000000" w:rsidRPr="00000000">
              <w:rPr>
                <w:rFonts w:ascii="Calibri" w:cs="Calibri" w:eastAsia="Calibri" w:hAnsi="Calibri"/>
                <w:color w:val="000000"/>
                <w:rtl w:val="0"/>
              </w:rPr>
              <w:t xml:space="preserve">Co-investigator: Hamdi Mbarek</w:t>
            </w:r>
            <w:r w:rsidDel="00000000" w:rsidR="00000000" w:rsidRPr="00000000">
              <w:rPr>
                <w:rtl w:val="0"/>
              </w:rPr>
            </w:r>
          </w:p>
          <w:p w:rsidR="00000000" w:rsidDel="00000000" w:rsidP="00000000" w:rsidRDefault="00000000" w:rsidRPr="00000000" w14:paraId="00000033">
            <w:pPr>
              <w:widowControl w:val="1"/>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widowControl w:val="1"/>
              <w:jc w:val="both"/>
              <w:rPr>
                <w:rFonts w:ascii="Calibri" w:cs="Calibri" w:eastAsia="Calibri" w:hAnsi="Calibri"/>
                <w:sz w:val="24"/>
                <w:szCs w:val="24"/>
              </w:rPr>
            </w:pPr>
            <w:r w:rsidDel="00000000" w:rsidR="00000000" w:rsidRPr="00000000">
              <w:rPr>
                <w:rFonts w:ascii="Calibri" w:cs="Calibri" w:eastAsia="Calibri" w:hAnsi="Calibri"/>
                <w:b w:val="1"/>
                <w:color w:val="000000"/>
                <w:rtl w:val="0"/>
              </w:rPr>
              <w:t xml:space="preserve">Regeneron Pharmaceuticals Inc.</w:t>
            </w:r>
            <w:r w:rsidDel="00000000" w:rsidR="00000000" w:rsidRPr="00000000">
              <w:rPr>
                <w:rtl w:val="0"/>
              </w:rPr>
            </w:r>
          </w:p>
          <w:p w:rsidR="00000000" w:rsidDel="00000000" w:rsidP="00000000" w:rsidRDefault="00000000" w:rsidRPr="00000000" w14:paraId="00000035">
            <w:pPr>
              <w:widowControl w:val="1"/>
              <w:jc w:val="both"/>
              <w:rPr>
                <w:rFonts w:ascii="Calibri" w:cs="Calibri" w:eastAsia="Calibri" w:hAnsi="Calibri"/>
                <w:sz w:val="24"/>
                <w:szCs w:val="24"/>
              </w:rPr>
            </w:pPr>
            <w:r w:rsidDel="00000000" w:rsidR="00000000" w:rsidRPr="00000000">
              <w:rPr>
                <w:rFonts w:ascii="Calibri" w:cs="Calibri" w:eastAsia="Calibri" w:hAnsi="Calibri"/>
                <w:color w:val="000000"/>
                <w:rtl w:val="0"/>
              </w:rPr>
              <w:t xml:space="preserve">Investigator: Manuel Allen Revez Ferreira</w:t>
            </w:r>
            <w:r w:rsidDel="00000000" w:rsidR="00000000" w:rsidRPr="00000000">
              <w:rPr>
                <w:rtl w:val="0"/>
              </w:rPr>
            </w:r>
          </w:p>
          <w:p w:rsidR="00000000" w:rsidDel="00000000" w:rsidP="00000000" w:rsidRDefault="00000000" w:rsidRPr="00000000" w14:paraId="00000036">
            <w:pPr>
              <w:widowControl w:val="1"/>
              <w:jc w:val="both"/>
              <w:rPr>
                <w:rFonts w:ascii="Calibri" w:cs="Calibri" w:eastAsia="Calibri" w:hAnsi="Calibri"/>
                <w:sz w:val="24"/>
                <w:szCs w:val="24"/>
              </w:rPr>
            </w:pPr>
            <w:r w:rsidDel="00000000" w:rsidR="00000000" w:rsidRPr="00000000">
              <w:rPr>
                <w:rFonts w:ascii="Calibri" w:cs="Calibri" w:eastAsia="Calibri" w:hAnsi="Calibri"/>
                <w:color w:val="000000"/>
                <w:rtl w:val="0"/>
              </w:rPr>
              <w:t xml:space="preserve">Co-investigator: Jack Kosmicki</w:t>
            </w:r>
            <w:r w:rsidDel="00000000" w:rsidR="00000000" w:rsidRPr="00000000">
              <w:rPr>
                <w:rtl w:val="0"/>
              </w:rPr>
            </w:r>
          </w:p>
          <w:p w:rsidR="00000000" w:rsidDel="00000000" w:rsidP="00000000" w:rsidRDefault="00000000" w:rsidRPr="00000000" w14:paraId="00000037">
            <w:pPr>
              <w:widowControl w:val="1"/>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widowControl w:val="1"/>
              <w:jc w:val="both"/>
              <w:rPr>
                <w:rFonts w:ascii="Calibri" w:cs="Calibri" w:eastAsia="Calibri" w:hAnsi="Calibri"/>
                <w:sz w:val="24"/>
                <w:szCs w:val="24"/>
              </w:rPr>
            </w:pPr>
            <w:r w:rsidDel="00000000" w:rsidR="00000000" w:rsidRPr="00000000">
              <w:rPr>
                <w:rFonts w:ascii="Calibri" w:cs="Calibri" w:eastAsia="Calibri" w:hAnsi="Calibri"/>
                <w:b w:val="1"/>
                <w:color w:val="000000"/>
                <w:rtl w:val="0"/>
              </w:rPr>
              <w:t xml:space="preserve">Saudi Genome Program</w:t>
            </w:r>
            <w:r w:rsidDel="00000000" w:rsidR="00000000" w:rsidRPr="00000000">
              <w:rPr>
                <w:rtl w:val="0"/>
              </w:rPr>
            </w:r>
          </w:p>
          <w:p w:rsidR="00000000" w:rsidDel="00000000" w:rsidP="00000000" w:rsidRDefault="00000000" w:rsidRPr="00000000" w14:paraId="00000039">
            <w:pPr>
              <w:widowControl w:val="1"/>
              <w:jc w:val="both"/>
              <w:rPr>
                <w:rFonts w:ascii="Calibri" w:cs="Calibri" w:eastAsia="Calibri" w:hAnsi="Calibri"/>
                <w:sz w:val="24"/>
                <w:szCs w:val="24"/>
              </w:rPr>
            </w:pPr>
            <w:r w:rsidDel="00000000" w:rsidR="00000000" w:rsidRPr="00000000">
              <w:rPr>
                <w:rFonts w:ascii="Calibri" w:cs="Calibri" w:eastAsia="Calibri" w:hAnsi="Calibri"/>
                <w:color w:val="000000"/>
                <w:rtl w:val="0"/>
              </w:rPr>
              <w:t xml:space="preserve">Investigator: Malak Abedalthagafi</w:t>
            </w:r>
            <w:r w:rsidDel="00000000" w:rsidR="00000000" w:rsidRPr="00000000">
              <w:rPr>
                <w:rtl w:val="0"/>
              </w:rPr>
            </w:r>
          </w:p>
          <w:p w:rsidR="00000000" w:rsidDel="00000000" w:rsidP="00000000" w:rsidRDefault="00000000" w:rsidRPr="00000000" w14:paraId="0000003A">
            <w:pPr>
              <w:widowControl w:val="1"/>
              <w:jc w:val="both"/>
              <w:rPr>
                <w:rFonts w:ascii="Calibri" w:cs="Calibri" w:eastAsia="Calibri" w:hAnsi="Calibri"/>
                <w:sz w:val="24"/>
                <w:szCs w:val="24"/>
              </w:rPr>
            </w:pPr>
            <w:r w:rsidDel="00000000" w:rsidR="00000000" w:rsidRPr="00000000">
              <w:rPr>
                <w:rFonts w:ascii="Calibri" w:cs="Calibri" w:eastAsia="Calibri" w:hAnsi="Calibri"/>
                <w:color w:val="000000"/>
                <w:rtl w:val="0"/>
              </w:rPr>
              <w:t xml:space="preserve">Co-investigator: Manal Alaamery</w:t>
            </w:r>
            <w:r w:rsidDel="00000000" w:rsidR="00000000" w:rsidRPr="00000000">
              <w:rPr>
                <w:rtl w:val="0"/>
              </w:rPr>
            </w:r>
          </w:p>
          <w:p w:rsidR="00000000" w:rsidDel="00000000" w:rsidP="00000000" w:rsidRDefault="00000000" w:rsidRPr="00000000" w14:paraId="0000003B">
            <w:pPr>
              <w:widowControl w:val="1"/>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widowControl w:val="1"/>
              <w:jc w:val="both"/>
              <w:rPr>
                <w:rFonts w:ascii="Calibri" w:cs="Calibri" w:eastAsia="Calibri" w:hAnsi="Calibri"/>
                <w:sz w:val="24"/>
                <w:szCs w:val="24"/>
              </w:rPr>
            </w:pPr>
            <w:r w:rsidDel="00000000" w:rsidR="00000000" w:rsidRPr="00000000">
              <w:rPr>
                <w:rFonts w:ascii="Calibri" w:cs="Calibri" w:eastAsia="Calibri" w:hAnsi="Calibri"/>
                <w:b w:val="1"/>
                <w:color w:val="000000"/>
                <w:rtl w:val="0"/>
              </w:rPr>
              <w:t xml:space="preserve">Sinai_Covid</w:t>
            </w:r>
            <w:r w:rsidDel="00000000" w:rsidR="00000000" w:rsidRPr="00000000">
              <w:rPr>
                <w:rtl w:val="0"/>
              </w:rPr>
            </w:r>
          </w:p>
          <w:p w:rsidR="00000000" w:rsidDel="00000000" w:rsidP="00000000" w:rsidRDefault="00000000" w:rsidRPr="00000000" w14:paraId="0000003D">
            <w:pPr>
              <w:widowControl w:val="1"/>
              <w:jc w:val="both"/>
              <w:rPr>
                <w:rFonts w:ascii="Calibri" w:cs="Calibri" w:eastAsia="Calibri" w:hAnsi="Calibri"/>
                <w:sz w:val="24"/>
                <w:szCs w:val="24"/>
              </w:rPr>
            </w:pPr>
            <w:r w:rsidDel="00000000" w:rsidR="00000000" w:rsidRPr="00000000">
              <w:rPr>
                <w:rFonts w:ascii="Calibri" w:cs="Calibri" w:eastAsia="Calibri" w:hAnsi="Calibri"/>
                <w:color w:val="000000"/>
                <w:rtl w:val="0"/>
              </w:rPr>
              <w:t xml:space="preserve">Investigator: Joseph Buxbaum</w:t>
            </w:r>
            <w:r w:rsidDel="00000000" w:rsidR="00000000" w:rsidRPr="00000000">
              <w:rPr>
                <w:rtl w:val="0"/>
              </w:rPr>
            </w:r>
          </w:p>
          <w:p w:rsidR="00000000" w:rsidDel="00000000" w:rsidP="00000000" w:rsidRDefault="00000000" w:rsidRPr="00000000" w14:paraId="0000003E">
            <w:pPr>
              <w:widowControl w:val="1"/>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widowControl w:val="1"/>
              <w:jc w:val="both"/>
              <w:rPr>
                <w:rFonts w:ascii="Calibri" w:cs="Calibri" w:eastAsia="Calibri" w:hAnsi="Calibri"/>
                <w:sz w:val="24"/>
                <w:szCs w:val="24"/>
              </w:rPr>
            </w:pPr>
            <w:r w:rsidDel="00000000" w:rsidR="00000000" w:rsidRPr="00000000">
              <w:rPr>
                <w:rFonts w:ascii="Calibri" w:cs="Calibri" w:eastAsia="Calibri" w:hAnsi="Calibri"/>
                <w:b w:val="1"/>
                <w:color w:val="000000"/>
                <w:rtl w:val="0"/>
              </w:rPr>
              <w:t xml:space="preserve">Swedish Covid-19 Cohort</w:t>
            </w:r>
            <w:r w:rsidDel="00000000" w:rsidR="00000000" w:rsidRPr="00000000">
              <w:rPr>
                <w:rtl w:val="0"/>
              </w:rPr>
            </w:r>
          </w:p>
          <w:p w:rsidR="00000000" w:rsidDel="00000000" w:rsidP="00000000" w:rsidRDefault="00000000" w:rsidRPr="00000000" w14:paraId="00000040">
            <w:pPr>
              <w:widowControl w:val="1"/>
              <w:jc w:val="both"/>
              <w:rPr>
                <w:rFonts w:ascii="Calibri" w:cs="Calibri" w:eastAsia="Calibri" w:hAnsi="Calibri"/>
                <w:sz w:val="24"/>
                <w:szCs w:val="24"/>
              </w:rPr>
            </w:pPr>
            <w:r w:rsidDel="00000000" w:rsidR="00000000" w:rsidRPr="00000000">
              <w:rPr>
                <w:rFonts w:ascii="Calibri" w:cs="Calibri" w:eastAsia="Calibri" w:hAnsi="Calibri"/>
                <w:color w:val="000000"/>
                <w:rtl w:val="0"/>
              </w:rPr>
              <w:t xml:space="preserve">Investigator: Hugo Zeberg</w:t>
            </w:r>
            <w:r w:rsidDel="00000000" w:rsidR="00000000" w:rsidRPr="00000000">
              <w:rPr>
                <w:rtl w:val="0"/>
              </w:rPr>
            </w:r>
          </w:p>
          <w:p w:rsidR="00000000" w:rsidDel="00000000" w:rsidP="00000000" w:rsidRDefault="00000000" w:rsidRPr="00000000" w14:paraId="00000041">
            <w:pPr>
              <w:widowControl w:val="1"/>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widowControl w:val="1"/>
              <w:jc w:val="both"/>
              <w:rPr>
                <w:rFonts w:ascii="Calibri" w:cs="Calibri" w:eastAsia="Calibri" w:hAnsi="Calibri"/>
                <w:sz w:val="24"/>
                <w:szCs w:val="24"/>
              </w:rPr>
            </w:pPr>
            <w:r w:rsidDel="00000000" w:rsidR="00000000" w:rsidRPr="00000000">
              <w:rPr>
                <w:rFonts w:ascii="Calibri" w:cs="Calibri" w:eastAsia="Calibri" w:hAnsi="Calibri"/>
                <w:b w:val="1"/>
                <w:color w:val="000000"/>
                <w:rtl w:val="0"/>
              </w:rPr>
              <w:t xml:space="preserve">UC COVID-19 Host Genetics Consortium</w:t>
            </w:r>
            <w:r w:rsidDel="00000000" w:rsidR="00000000" w:rsidRPr="00000000">
              <w:rPr>
                <w:rtl w:val="0"/>
              </w:rPr>
            </w:r>
          </w:p>
          <w:p w:rsidR="00000000" w:rsidDel="00000000" w:rsidP="00000000" w:rsidRDefault="00000000" w:rsidRPr="00000000" w14:paraId="00000043">
            <w:pPr>
              <w:widowControl w:val="1"/>
              <w:jc w:val="both"/>
              <w:rPr>
                <w:rFonts w:ascii="Calibri" w:cs="Calibri" w:eastAsia="Calibri" w:hAnsi="Calibri"/>
                <w:sz w:val="24"/>
                <w:szCs w:val="24"/>
              </w:rPr>
            </w:pPr>
            <w:r w:rsidDel="00000000" w:rsidR="00000000" w:rsidRPr="00000000">
              <w:rPr>
                <w:rFonts w:ascii="Calibri" w:cs="Calibri" w:eastAsia="Calibri" w:hAnsi="Calibri"/>
                <w:color w:val="000000"/>
                <w:rtl w:val="0"/>
              </w:rPr>
              <w:t xml:space="preserve">Investigators: Dan Geschwind, Manish Butte, Bogdan Pasaniuc, Jonathan Sebat</w:t>
            </w:r>
            <w:r w:rsidDel="00000000" w:rsidR="00000000" w:rsidRPr="00000000">
              <w:rPr>
                <w:rtl w:val="0"/>
              </w:rPr>
            </w:r>
          </w:p>
          <w:p w:rsidR="00000000" w:rsidDel="00000000" w:rsidP="00000000" w:rsidRDefault="00000000" w:rsidRPr="00000000" w14:paraId="00000044">
            <w:pPr>
              <w:widowControl w:val="1"/>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widowControl w:val="1"/>
              <w:jc w:val="both"/>
              <w:rPr>
                <w:rFonts w:ascii="Calibri" w:cs="Calibri" w:eastAsia="Calibri" w:hAnsi="Calibri"/>
                <w:sz w:val="24"/>
                <w:szCs w:val="24"/>
              </w:rPr>
            </w:pPr>
            <w:r w:rsidDel="00000000" w:rsidR="00000000" w:rsidRPr="00000000">
              <w:rPr>
                <w:rFonts w:ascii="Calibri" w:cs="Calibri" w:eastAsia="Calibri" w:hAnsi="Calibri"/>
                <w:b w:val="1"/>
                <w:color w:val="000000"/>
                <w:rtl w:val="0"/>
              </w:rPr>
              <w:t xml:space="preserve">Weill Cornell Medicine Clinical Omics Cohort</w:t>
            </w:r>
            <w:r w:rsidDel="00000000" w:rsidR="00000000" w:rsidRPr="00000000">
              <w:rPr>
                <w:rtl w:val="0"/>
              </w:rPr>
            </w:r>
          </w:p>
          <w:p w:rsidR="00000000" w:rsidDel="00000000" w:rsidP="00000000" w:rsidRDefault="00000000" w:rsidRPr="00000000" w14:paraId="00000046">
            <w:pPr>
              <w:widowControl w:val="1"/>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Investigators: Christopher Mason, Rob Schwartz</w:t>
            </w:r>
          </w:p>
          <w:p w:rsidR="00000000" w:rsidDel="00000000" w:rsidP="00000000" w:rsidRDefault="00000000" w:rsidRPr="00000000" w14:paraId="00000047">
            <w:pPr>
              <w:widowControl w:val="1"/>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48">
      <w:pPr>
        <w:jc w:val="both"/>
        <w:rPr>
          <w:rFonts w:ascii="Calibri" w:cs="Calibri" w:eastAsia="Calibri" w:hAnsi="Calibri"/>
          <w:b w:val="1"/>
          <w:sz w:val="28"/>
          <w:szCs w:val="28"/>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numPr>
          <w:ilvl w:val="0"/>
          <w:numId w:val="1"/>
        </w:numPr>
        <w:ind w:left="432" w:hanging="432"/>
        <w:jc w:val="both"/>
        <w:rPr>
          <w:rFonts w:ascii="Calibri" w:cs="Calibri" w:eastAsia="Calibri" w:hAnsi="Calibri"/>
        </w:rPr>
      </w:pPr>
      <w:bookmarkStart w:colFirst="0" w:colLast="0" w:name="_1fob9te" w:id="2"/>
      <w:bookmarkEnd w:id="2"/>
      <w:r w:rsidDel="00000000" w:rsidR="00000000" w:rsidRPr="00000000">
        <w:rPr>
          <w:rFonts w:ascii="Calibri" w:cs="Calibri" w:eastAsia="Calibri" w:hAnsi="Calibri"/>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A">
          <w:pPr>
            <w:tabs>
              <w:tab w:val="right" w:pos="9025.511811023624"/>
            </w:tabs>
            <w:spacing w:before="80" w:line="240" w:lineRule="auto"/>
            <w:ind w:left="0" w:firstLine="0"/>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200" w:line="240" w:lineRule="auto"/>
            <w:ind w:left="0" w:firstLine="0"/>
            <w:rPr>
              <w:rFonts w:ascii="Calibri" w:cs="Calibri" w:eastAsia="Calibri" w:hAnsi="Calibri"/>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Abbreviations</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200" w:line="240" w:lineRule="auto"/>
            <w:ind w:left="0" w:firstLine="0"/>
            <w:rPr>
              <w:rFonts w:ascii="Calibri" w:cs="Calibri" w:eastAsia="Calibri" w:hAnsi="Calibri"/>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Introduction</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Preface</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Scope of the Analyses</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Principles of Collaboration</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Data Sharing and Participant Confidentiality</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200" w:line="240" w:lineRule="auto"/>
            <w:ind w:left="0" w:firstLine="0"/>
            <w:rPr>
              <w:rFonts w:ascii="Calibri" w:cs="Calibri" w:eastAsia="Calibri" w:hAnsi="Calibri"/>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Study Objectives and Endpoints</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Study Objectives</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Modifications from version 4, following data freeze 1</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Analysis overview</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Endpoints, Outcomes, and Measurements</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Analysis scope</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200" w:line="240" w:lineRule="auto"/>
            <w:ind w:left="0" w:firstLine="0"/>
            <w:rPr>
              <w:rFonts w:ascii="Calibri" w:cs="Calibri" w:eastAsia="Calibri" w:hAnsi="Calibri"/>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Study Methods</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Participants inclusion criteria</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Whole genome or Exome sequencing</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Genetic variant calling and quality control</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Genetic variant annotation</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Genetic association studies</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Individual variants association tests</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Meta-analysis</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200" w:line="240" w:lineRule="auto"/>
            <w:ind w:left="0" w:firstLine="0"/>
            <w:rPr>
              <w:rFonts w:ascii="Calibri" w:cs="Calibri" w:eastAsia="Calibri" w:hAnsi="Calibri"/>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References</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200" w:line="240" w:lineRule="auto"/>
            <w:ind w:left="0" w:firstLine="0"/>
            <w:rPr>
              <w:rFonts w:ascii="Calibri" w:cs="Calibri" w:eastAsia="Calibri" w:hAnsi="Calibri"/>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Appendix 1</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200" w:line="240" w:lineRule="auto"/>
            <w:ind w:left="0" w:firstLine="0"/>
            <w:rPr>
              <w:rFonts w:ascii="Calibri" w:cs="Calibri" w:eastAsia="Calibri" w:hAnsi="Calibri"/>
              <w:i w:val="0"/>
              <w:smallCaps w:val="0"/>
              <w:strike w:val="0"/>
              <w:color w:val="000000"/>
              <w:sz w:val="22"/>
              <w:szCs w:val="22"/>
              <w:u w:val="none"/>
              <w:shd w:fill="auto" w:val="clear"/>
              <w:vertAlign w:val="baseline"/>
            </w:rPr>
          </w:pPr>
          <w:hyperlink w:anchor="_31wgor1ihmbq">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Appendix 2</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_31wgor1ihmbq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after="80" w:before="200" w:line="240" w:lineRule="auto"/>
            <w:ind w:left="0" w:firstLine="0"/>
            <w:rPr>
              <w:rFonts w:ascii="Calibri" w:cs="Calibri" w:eastAsia="Calibri" w:hAnsi="Calibri"/>
            </w:rPr>
          </w:pPr>
          <w:hyperlink w:anchor="_3os9uwgfebf4">
            <w:r w:rsidDel="00000000" w:rsidR="00000000" w:rsidRPr="00000000">
              <w:rPr>
                <w:rFonts w:ascii="Calibri" w:cs="Calibri" w:eastAsia="Calibri" w:hAnsi="Calibri"/>
                <w:rtl w:val="0"/>
              </w:rPr>
              <w:t xml:space="preserve">Appendix 3</w:t>
            </w:r>
          </w:hyperlink>
          <w:r w:rsidDel="00000000" w:rsidR="00000000" w:rsidRPr="00000000">
            <w:rPr>
              <w:rFonts w:ascii="Calibri" w:cs="Calibri" w:eastAsia="Calibri" w:hAnsi="Calibri"/>
              <w:rtl w:val="0"/>
            </w:rPr>
            <w:tab/>
          </w:r>
          <w:r w:rsidDel="00000000" w:rsidR="00000000" w:rsidRPr="00000000">
            <w:fldChar w:fldCharType="begin"/>
            <w:instrText xml:space="preserve"> PAGEREF _3os9uwgfebf4 \h </w:instrText>
            <w:fldChar w:fldCharType="separate"/>
          </w:r>
          <w:r w:rsidDel="00000000" w:rsidR="00000000" w:rsidRPr="00000000">
            <w:rPr>
              <w:rFonts w:ascii="Calibri" w:cs="Calibri" w:eastAsia="Calibri" w:hAnsi="Calibri"/>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pStyle w:val="Heading1"/>
        <w:spacing w:before="0" w:lineRule="auto"/>
        <w:ind w:left="0" w:firstLine="0"/>
        <w:jc w:val="both"/>
        <w:rPr>
          <w:rFonts w:ascii="Calibri" w:cs="Calibri" w:eastAsia="Calibri" w:hAnsi="Calibri"/>
        </w:rPr>
      </w:pPr>
      <w:bookmarkStart w:colFirst="0" w:colLast="0" w:name="_uhv020aiowrw" w:id="3"/>
      <w:bookmarkEnd w:id="3"/>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numPr>
          <w:ilvl w:val="0"/>
          <w:numId w:val="1"/>
        </w:numPr>
        <w:spacing w:before="0" w:lineRule="auto"/>
        <w:ind w:left="432" w:hanging="432"/>
        <w:jc w:val="both"/>
        <w:rPr>
          <w:rFonts w:ascii="Calibri" w:cs="Calibri" w:eastAsia="Calibri" w:hAnsi="Calibri"/>
        </w:rPr>
      </w:pPr>
      <w:bookmarkStart w:colFirst="0" w:colLast="0" w:name="_2et92p0" w:id="4"/>
      <w:bookmarkEnd w:id="4"/>
      <w:r w:rsidDel="00000000" w:rsidR="00000000" w:rsidRPr="00000000">
        <w:rPr>
          <w:rFonts w:ascii="Calibri" w:cs="Calibri" w:eastAsia="Calibri" w:hAnsi="Calibri"/>
          <w:rtl w:val="0"/>
        </w:rPr>
        <w:t xml:space="preserve">Abbreviations</w:t>
      </w:r>
    </w:p>
    <w:p w:rsidR="00000000" w:rsidDel="00000000" w:rsidP="00000000" w:rsidRDefault="00000000" w:rsidRPr="00000000" w14:paraId="00000066">
      <w:pPr>
        <w:jc w:val="both"/>
        <w:rPr>
          <w:rFonts w:ascii="Calibri" w:cs="Calibri" w:eastAsia="Calibri" w:hAnsi="Calibri"/>
        </w:rPr>
      </w:pPr>
      <w:r w:rsidDel="00000000" w:rsidR="00000000" w:rsidRPr="00000000">
        <w:rPr>
          <w:rtl w:val="0"/>
        </w:rPr>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7320"/>
        <w:tblGridChange w:id="0">
          <w:tblGrid>
            <w:gridCol w:w="1696"/>
            <w:gridCol w:w="7320"/>
          </w:tblGrid>
        </w:tblGridChange>
      </w:tblGrid>
      <w:tr>
        <w:tc>
          <w:tcPr/>
          <w:p w:rsidR="00000000" w:rsidDel="00000000" w:rsidP="00000000" w:rsidRDefault="00000000" w:rsidRPr="00000000" w14:paraId="00000067">
            <w:pPr>
              <w:jc w:val="both"/>
              <w:rPr>
                <w:rFonts w:ascii="Calibri" w:cs="Calibri" w:eastAsia="Calibri" w:hAnsi="Calibri"/>
              </w:rPr>
            </w:pPr>
            <w:r w:rsidDel="00000000" w:rsidR="00000000" w:rsidRPr="00000000">
              <w:rPr>
                <w:rFonts w:ascii="Calibri" w:cs="Calibri" w:eastAsia="Calibri" w:hAnsi="Calibri"/>
                <w:rtl w:val="0"/>
              </w:rPr>
              <w:t xml:space="preserve">BiPAP</w:t>
            </w:r>
          </w:p>
        </w:tc>
        <w:tc>
          <w:tcPr/>
          <w:p w:rsidR="00000000" w:rsidDel="00000000" w:rsidP="00000000" w:rsidRDefault="00000000" w:rsidRPr="00000000" w14:paraId="00000068">
            <w:pPr>
              <w:jc w:val="both"/>
              <w:rPr>
                <w:rFonts w:ascii="Calibri" w:cs="Calibri" w:eastAsia="Calibri" w:hAnsi="Calibri"/>
              </w:rPr>
            </w:pPr>
            <w:r w:rsidDel="00000000" w:rsidR="00000000" w:rsidRPr="00000000">
              <w:rPr>
                <w:rFonts w:ascii="Calibri" w:cs="Calibri" w:eastAsia="Calibri" w:hAnsi="Calibri"/>
                <w:rtl w:val="0"/>
              </w:rPr>
              <w:t xml:space="preserve">Bilevel positive airway pressure</w:t>
            </w:r>
          </w:p>
        </w:tc>
      </w:tr>
      <w:tr>
        <w:tc>
          <w:tcPr/>
          <w:p w:rsidR="00000000" w:rsidDel="00000000" w:rsidP="00000000" w:rsidRDefault="00000000" w:rsidRPr="00000000" w14:paraId="00000069">
            <w:pPr>
              <w:jc w:val="both"/>
              <w:rPr>
                <w:rFonts w:ascii="Calibri" w:cs="Calibri" w:eastAsia="Calibri" w:hAnsi="Calibri"/>
              </w:rPr>
            </w:pPr>
            <w:r w:rsidDel="00000000" w:rsidR="00000000" w:rsidRPr="00000000">
              <w:rPr>
                <w:rFonts w:ascii="Calibri" w:cs="Calibri" w:eastAsia="Calibri" w:hAnsi="Calibri"/>
                <w:rtl w:val="0"/>
              </w:rPr>
              <w:t xml:space="preserve">CPAP</w:t>
            </w:r>
          </w:p>
        </w:tc>
        <w:tc>
          <w:tcPr/>
          <w:p w:rsidR="00000000" w:rsidDel="00000000" w:rsidP="00000000" w:rsidRDefault="00000000" w:rsidRPr="00000000" w14:paraId="0000006A">
            <w:pPr>
              <w:jc w:val="both"/>
              <w:rPr>
                <w:rFonts w:ascii="Calibri" w:cs="Calibri" w:eastAsia="Calibri" w:hAnsi="Calibri"/>
              </w:rPr>
            </w:pPr>
            <w:r w:rsidDel="00000000" w:rsidR="00000000" w:rsidRPr="00000000">
              <w:rPr>
                <w:rFonts w:ascii="Calibri" w:cs="Calibri" w:eastAsia="Calibri" w:hAnsi="Calibri"/>
                <w:rtl w:val="0"/>
              </w:rPr>
              <w:t xml:space="preserve">Continuous positive airway pressure</w:t>
            </w:r>
          </w:p>
        </w:tc>
      </w:tr>
      <w:tr>
        <w:tc>
          <w:tcPr/>
          <w:p w:rsidR="00000000" w:rsidDel="00000000" w:rsidP="00000000" w:rsidRDefault="00000000" w:rsidRPr="00000000" w14:paraId="0000006B">
            <w:pPr>
              <w:jc w:val="both"/>
              <w:rPr>
                <w:rFonts w:ascii="Calibri" w:cs="Calibri" w:eastAsia="Calibri" w:hAnsi="Calibri"/>
              </w:rPr>
            </w:pPr>
            <w:r w:rsidDel="00000000" w:rsidR="00000000" w:rsidRPr="00000000">
              <w:rPr>
                <w:rFonts w:ascii="Calibri" w:cs="Calibri" w:eastAsia="Calibri" w:hAnsi="Calibri"/>
                <w:rtl w:val="0"/>
              </w:rPr>
              <w:t xml:space="preserve">Covid-19 HGI</w:t>
            </w:r>
          </w:p>
        </w:tc>
        <w:tc>
          <w:tcPr/>
          <w:p w:rsidR="00000000" w:rsidDel="00000000" w:rsidP="00000000" w:rsidRDefault="00000000" w:rsidRPr="00000000" w14:paraId="0000006C">
            <w:pPr>
              <w:jc w:val="both"/>
              <w:rPr>
                <w:rFonts w:ascii="Calibri" w:cs="Calibri" w:eastAsia="Calibri" w:hAnsi="Calibri"/>
              </w:rPr>
            </w:pPr>
            <w:r w:rsidDel="00000000" w:rsidR="00000000" w:rsidRPr="00000000">
              <w:rPr>
                <w:rFonts w:ascii="Calibri" w:cs="Calibri" w:eastAsia="Calibri" w:hAnsi="Calibri"/>
                <w:rtl w:val="0"/>
              </w:rPr>
              <w:t xml:space="preserve">Covid-19 Host Genetic Initiative (</w:t>
            </w:r>
            <w:hyperlink r:id="rId7">
              <w:r w:rsidDel="00000000" w:rsidR="00000000" w:rsidRPr="00000000">
                <w:rPr>
                  <w:rFonts w:ascii="Calibri" w:cs="Calibri" w:eastAsia="Calibri" w:hAnsi="Calibri"/>
                  <w:color w:val="0000ff"/>
                  <w:u w:val="single"/>
                  <w:rtl w:val="0"/>
                </w:rPr>
                <w:t xml:space="preserve">https://www.covid19hg.org/</w:t>
              </w:r>
            </w:hyperlink>
            <w:r w:rsidDel="00000000" w:rsidR="00000000" w:rsidRPr="00000000">
              <w:rPr>
                <w:rFonts w:ascii="Calibri" w:cs="Calibri" w:eastAsia="Calibri" w:hAnsi="Calibri"/>
                <w:rtl w:val="0"/>
              </w:rPr>
              <w:t xml:space="preserve">) </w:t>
            </w:r>
          </w:p>
        </w:tc>
      </w:tr>
      <w:tr>
        <w:tc>
          <w:tcPr/>
          <w:p w:rsidR="00000000" w:rsidDel="00000000" w:rsidP="00000000" w:rsidRDefault="00000000" w:rsidRPr="00000000" w14:paraId="0000006D">
            <w:pPr>
              <w:jc w:val="both"/>
              <w:rPr>
                <w:rFonts w:ascii="Calibri" w:cs="Calibri" w:eastAsia="Calibri" w:hAnsi="Calibri"/>
              </w:rPr>
            </w:pPr>
            <w:r w:rsidDel="00000000" w:rsidR="00000000" w:rsidRPr="00000000">
              <w:rPr>
                <w:rFonts w:ascii="Calibri" w:cs="Calibri" w:eastAsia="Calibri" w:hAnsi="Calibri"/>
                <w:rtl w:val="0"/>
              </w:rPr>
              <w:t xml:space="preserve">ECMO</w:t>
            </w:r>
          </w:p>
        </w:tc>
        <w:tc>
          <w:tcPr/>
          <w:p w:rsidR="00000000" w:rsidDel="00000000" w:rsidP="00000000" w:rsidRDefault="00000000" w:rsidRPr="00000000" w14:paraId="0000006E">
            <w:pPr>
              <w:jc w:val="both"/>
              <w:rPr>
                <w:rFonts w:ascii="Calibri" w:cs="Calibri" w:eastAsia="Calibri" w:hAnsi="Calibri"/>
              </w:rPr>
            </w:pPr>
            <w:r w:rsidDel="00000000" w:rsidR="00000000" w:rsidRPr="00000000">
              <w:rPr>
                <w:rFonts w:ascii="Calibri" w:cs="Calibri" w:eastAsia="Calibri" w:hAnsi="Calibri"/>
                <w:rtl w:val="0"/>
              </w:rPr>
              <w:t xml:space="preserve">Extracorporeal membrane oxygenation</w:t>
            </w:r>
          </w:p>
        </w:tc>
      </w:tr>
      <w:tr>
        <w:tc>
          <w:tcPr/>
          <w:p w:rsidR="00000000" w:rsidDel="00000000" w:rsidP="00000000" w:rsidRDefault="00000000" w:rsidRPr="00000000" w14:paraId="0000006F">
            <w:pPr>
              <w:jc w:val="both"/>
              <w:rPr>
                <w:rFonts w:ascii="Calibri" w:cs="Calibri" w:eastAsia="Calibri" w:hAnsi="Calibri"/>
              </w:rPr>
            </w:pPr>
            <w:r w:rsidDel="00000000" w:rsidR="00000000" w:rsidRPr="00000000">
              <w:rPr>
                <w:rFonts w:ascii="Calibri" w:cs="Calibri" w:eastAsia="Calibri" w:hAnsi="Calibri"/>
                <w:rtl w:val="0"/>
              </w:rPr>
              <w:t xml:space="preserve">GWAS</w:t>
            </w:r>
          </w:p>
        </w:tc>
        <w:tc>
          <w:tcPr/>
          <w:p w:rsidR="00000000" w:rsidDel="00000000" w:rsidP="00000000" w:rsidRDefault="00000000" w:rsidRPr="00000000" w14:paraId="00000070">
            <w:pPr>
              <w:jc w:val="both"/>
              <w:rPr>
                <w:rFonts w:ascii="Calibri" w:cs="Calibri" w:eastAsia="Calibri" w:hAnsi="Calibri"/>
              </w:rPr>
            </w:pPr>
            <w:r w:rsidDel="00000000" w:rsidR="00000000" w:rsidRPr="00000000">
              <w:rPr>
                <w:rFonts w:ascii="Calibri" w:cs="Calibri" w:eastAsia="Calibri" w:hAnsi="Calibri"/>
                <w:rtl w:val="0"/>
              </w:rPr>
              <w:t xml:space="preserve">Genome-wide association study</w:t>
            </w:r>
          </w:p>
        </w:tc>
      </w:tr>
      <w:tr>
        <w:tc>
          <w:tcPr/>
          <w:p w:rsidR="00000000" w:rsidDel="00000000" w:rsidP="00000000" w:rsidRDefault="00000000" w:rsidRPr="00000000" w14:paraId="00000071">
            <w:pPr>
              <w:jc w:val="both"/>
              <w:rPr>
                <w:rFonts w:ascii="Calibri" w:cs="Calibri" w:eastAsia="Calibri" w:hAnsi="Calibri"/>
              </w:rPr>
            </w:pPr>
            <w:r w:rsidDel="00000000" w:rsidR="00000000" w:rsidRPr="00000000">
              <w:rPr>
                <w:rFonts w:ascii="Calibri" w:cs="Calibri" w:eastAsia="Calibri" w:hAnsi="Calibri"/>
                <w:rtl w:val="0"/>
              </w:rPr>
              <w:t xml:space="preserve">pLoF</w:t>
            </w:r>
          </w:p>
        </w:tc>
        <w:tc>
          <w:tcPr/>
          <w:p w:rsidR="00000000" w:rsidDel="00000000" w:rsidP="00000000" w:rsidRDefault="00000000" w:rsidRPr="00000000" w14:paraId="00000072">
            <w:pPr>
              <w:jc w:val="both"/>
              <w:rPr>
                <w:rFonts w:ascii="Calibri" w:cs="Calibri" w:eastAsia="Calibri" w:hAnsi="Calibri"/>
              </w:rPr>
            </w:pPr>
            <w:r w:rsidDel="00000000" w:rsidR="00000000" w:rsidRPr="00000000">
              <w:rPr>
                <w:rFonts w:ascii="Calibri" w:cs="Calibri" w:eastAsia="Calibri" w:hAnsi="Calibri"/>
                <w:rtl w:val="0"/>
              </w:rPr>
              <w:t xml:space="preserve">Predicted loss of function genetic variants</w:t>
            </w:r>
          </w:p>
        </w:tc>
      </w:tr>
      <w:tr>
        <w:tc>
          <w:tcPr/>
          <w:p w:rsidR="00000000" w:rsidDel="00000000" w:rsidP="00000000" w:rsidRDefault="00000000" w:rsidRPr="00000000" w14:paraId="00000073">
            <w:pPr>
              <w:jc w:val="both"/>
              <w:rPr>
                <w:rFonts w:ascii="Calibri" w:cs="Calibri" w:eastAsia="Calibri" w:hAnsi="Calibri"/>
              </w:rPr>
            </w:pPr>
            <w:r w:rsidDel="00000000" w:rsidR="00000000" w:rsidRPr="00000000">
              <w:rPr>
                <w:rFonts w:ascii="Calibri" w:cs="Calibri" w:eastAsia="Calibri" w:hAnsi="Calibri"/>
                <w:rtl w:val="0"/>
              </w:rPr>
              <w:t xml:space="preserve">MAF</w:t>
            </w:r>
          </w:p>
        </w:tc>
        <w:tc>
          <w:tcPr/>
          <w:p w:rsidR="00000000" w:rsidDel="00000000" w:rsidP="00000000" w:rsidRDefault="00000000" w:rsidRPr="00000000" w14:paraId="00000074">
            <w:pPr>
              <w:jc w:val="both"/>
              <w:rPr>
                <w:rFonts w:ascii="Calibri" w:cs="Calibri" w:eastAsia="Calibri" w:hAnsi="Calibri"/>
              </w:rPr>
            </w:pPr>
            <w:r w:rsidDel="00000000" w:rsidR="00000000" w:rsidRPr="00000000">
              <w:rPr>
                <w:rFonts w:ascii="Calibri" w:cs="Calibri" w:eastAsia="Calibri" w:hAnsi="Calibri"/>
                <w:rtl w:val="0"/>
              </w:rPr>
              <w:t xml:space="preserve">Minor allele frequency</w:t>
            </w:r>
          </w:p>
        </w:tc>
      </w:tr>
      <w:tr>
        <w:tc>
          <w:tcPr/>
          <w:p w:rsidR="00000000" w:rsidDel="00000000" w:rsidP="00000000" w:rsidRDefault="00000000" w:rsidRPr="00000000" w14:paraId="00000075">
            <w:pPr>
              <w:jc w:val="both"/>
              <w:rPr>
                <w:rFonts w:ascii="Calibri" w:cs="Calibri" w:eastAsia="Calibri" w:hAnsi="Calibri"/>
              </w:rPr>
            </w:pPr>
            <w:r w:rsidDel="00000000" w:rsidR="00000000" w:rsidRPr="00000000">
              <w:rPr>
                <w:rFonts w:ascii="Calibri" w:cs="Calibri" w:eastAsia="Calibri" w:hAnsi="Calibri"/>
                <w:rtl w:val="0"/>
              </w:rPr>
              <w:t xml:space="preserve">MAC</w:t>
            </w:r>
          </w:p>
        </w:tc>
        <w:tc>
          <w:tcPr/>
          <w:p w:rsidR="00000000" w:rsidDel="00000000" w:rsidP="00000000" w:rsidRDefault="00000000" w:rsidRPr="00000000" w14:paraId="00000076">
            <w:pPr>
              <w:jc w:val="both"/>
              <w:rPr>
                <w:rFonts w:ascii="Calibri" w:cs="Calibri" w:eastAsia="Calibri" w:hAnsi="Calibri"/>
              </w:rPr>
            </w:pPr>
            <w:r w:rsidDel="00000000" w:rsidR="00000000" w:rsidRPr="00000000">
              <w:rPr>
                <w:rFonts w:ascii="Calibri" w:cs="Calibri" w:eastAsia="Calibri" w:hAnsi="Calibri"/>
                <w:rtl w:val="0"/>
              </w:rPr>
              <w:t xml:space="preserve">Minor allele count</w:t>
            </w:r>
          </w:p>
        </w:tc>
      </w:tr>
      <w:tr>
        <w:tc>
          <w:tcPr/>
          <w:p w:rsidR="00000000" w:rsidDel="00000000" w:rsidP="00000000" w:rsidRDefault="00000000" w:rsidRPr="00000000" w14:paraId="00000077">
            <w:pPr>
              <w:jc w:val="both"/>
              <w:rPr>
                <w:rFonts w:ascii="Calibri" w:cs="Calibri" w:eastAsia="Calibri" w:hAnsi="Calibri"/>
              </w:rPr>
            </w:pPr>
            <w:r w:rsidDel="00000000" w:rsidR="00000000" w:rsidRPr="00000000">
              <w:rPr>
                <w:rFonts w:ascii="Calibri" w:cs="Calibri" w:eastAsia="Calibri" w:hAnsi="Calibri"/>
                <w:rtl w:val="0"/>
              </w:rPr>
              <w:t xml:space="preserve">NAAT</w:t>
            </w:r>
          </w:p>
        </w:tc>
        <w:tc>
          <w:tcPr/>
          <w:p w:rsidR="00000000" w:rsidDel="00000000" w:rsidP="00000000" w:rsidRDefault="00000000" w:rsidRPr="00000000" w14:paraId="00000078">
            <w:pPr>
              <w:jc w:val="both"/>
              <w:rPr>
                <w:rFonts w:ascii="Calibri" w:cs="Calibri" w:eastAsia="Calibri" w:hAnsi="Calibri"/>
              </w:rPr>
            </w:pPr>
            <w:r w:rsidDel="00000000" w:rsidR="00000000" w:rsidRPr="00000000">
              <w:rPr>
                <w:rFonts w:ascii="Calibri" w:cs="Calibri" w:eastAsia="Calibri" w:hAnsi="Calibri"/>
                <w:rtl w:val="0"/>
              </w:rPr>
              <w:t xml:space="preserve">Nucleic acid amplification test</w:t>
            </w:r>
          </w:p>
        </w:tc>
      </w:tr>
      <w:tr>
        <w:tc>
          <w:tcPr/>
          <w:p w:rsidR="00000000" w:rsidDel="00000000" w:rsidP="00000000" w:rsidRDefault="00000000" w:rsidRPr="00000000" w14:paraId="00000079">
            <w:pPr>
              <w:jc w:val="both"/>
              <w:rPr>
                <w:rFonts w:ascii="Calibri" w:cs="Calibri" w:eastAsia="Calibri" w:hAnsi="Calibri"/>
              </w:rPr>
            </w:pPr>
            <w:r w:rsidDel="00000000" w:rsidR="00000000" w:rsidRPr="00000000">
              <w:rPr>
                <w:rFonts w:ascii="Calibri" w:cs="Calibri" w:eastAsia="Calibri" w:hAnsi="Calibri"/>
                <w:rtl w:val="0"/>
              </w:rPr>
              <w:t xml:space="preserve">SNP</w:t>
            </w:r>
          </w:p>
        </w:tc>
        <w:tc>
          <w:tcPr/>
          <w:p w:rsidR="00000000" w:rsidDel="00000000" w:rsidP="00000000" w:rsidRDefault="00000000" w:rsidRPr="00000000" w14:paraId="0000007A">
            <w:pPr>
              <w:jc w:val="both"/>
              <w:rPr>
                <w:rFonts w:ascii="Calibri" w:cs="Calibri" w:eastAsia="Calibri" w:hAnsi="Calibri"/>
              </w:rPr>
            </w:pPr>
            <w:r w:rsidDel="00000000" w:rsidR="00000000" w:rsidRPr="00000000">
              <w:rPr>
                <w:rFonts w:ascii="Calibri" w:cs="Calibri" w:eastAsia="Calibri" w:hAnsi="Calibri"/>
                <w:rtl w:val="0"/>
              </w:rPr>
              <w:t xml:space="preserve">Single nucleotide polymorphism</w:t>
            </w:r>
          </w:p>
        </w:tc>
      </w:tr>
      <w:tr>
        <w:tc>
          <w:tcPr/>
          <w:p w:rsidR="00000000" w:rsidDel="00000000" w:rsidP="00000000" w:rsidRDefault="00000000" w:rsidRPr="00000000" w14:paraId="0000007B">
            <w:pPr>
              <w:jc w:val="both"/>
              <w:rPr>
                <w:rFonts w:ascii="Calibri" w:cs="Calibri" w:eastAsia="Calibri" w:hAnsi="Calibri"/>
              </w:rPr>
            </w:pPr>
            <w:r w:rsidDel="00000000" w:rsidR="00000000" w:rsidRPr="00000000">
              <w:rPr>
                <w:rFonts w:ascii="Calibri" w:cs="Calibri" w:eastAsia="Calibri" w:hAnsi="Calibri"/>
                <w:rtl w:val="0"/>
              </w:rPr>
              <w:t xml:space="preserve">WES</w:t>
            </w:r>
          </w:p>
        </w:tc>
        <w:tc>
          <w:tcPr/>
          <w:p w:rsidR="00000000" w:rsidDel="00000000" w:rsidP="00000000" w:rsidRDefault="00000000" w:rsidRPr="00000000" w14:paraId="0000007C">
            <w:pPr>
              <w:jc w:val="both"/>
              <w:rPr>
                <w:rFonts w:ascii="Calibri" w:cs="Calibri" w:eastAsia="Calibri" w:hAnsi="Calibri"/>
              </w:rPr>
            </w:pPr>
            <w:r w:rsidDel="00000000" w:rsidR="00000000" w:rsidRPr="00000000">
              <w:rPr>
                <w:rFonts w:ascii="Calibri" w:cs="Calibri" w:eastAsia="Calibri" w:hAnsi="Calibri"/>
                <w:rtl w:val="0"/>
              </w:rPr>
              <w:t xml:space="preserve">Whole-exome sequencing</w:t>
            </w:r>
          </w:p>
        </w:tc>
      </w:tr>
      <w:tr>
        <w:tc>
          <w:tcPr/>
          <w:p w:rsidR="00000000" w:rsidDel="00000000" w:rsidP="00000000" w:rsidRDefault="00000000" w:rsidRPr="00000000" w14:paraId="0000007D">
            <w:pPr>
              <w:jc w:val="both"/>
              <w:rPr>
                <w:rFonts w:ascii="Calibri" w:cs="Calibri" w:eastAsia="Calibri" w:hAnsi="Calibri"/>
              </w:rPr>
            </w:pPr>
            <w:r w:rsidDel="00000000" w:rsidR="00000000" w:rsidRPr="00000000">
              <w:rPr>
                <w:rFonts w:ascii="Calibri" w:cs="Calibri" w:eastAsia="Calibri" w:hAnsi="Calibri"/>
                <w:rtl w:val="0"/>
              </w:rPr>
              <w:t xml:space="preserve">WGS</w:t>
            </w:r>
          </w:p>
        </w:tc>
        <w:tc>
          <w:tcPr/>
          <w:p w:rsidR="00000000" w:rsidDel="00000000" w:rsidP="00000000" w:rsidRDefault="00000000" w:rsidRPr="00000000" w14:paraId="0000007E">
            <w:pPr>
              <w:jc w:val="both"/>
              <w:rPr>
                <w:rFonts w:ascii="Calibri" w:cs="Calibri" w:eastAsia="Calibri" w:hAnsi="Calibri"/>
              </w:rPr>
            </w:pPr>
            <w:r w:rsidDel="00000000" w:rsidR="00000000" w:rsidRPr="00000000">
              <w:rPr>
                <w:rFonts w:ascii="Calibri" w:cs="Calibri" w:eastAsia="Calibri" w:hAnsi="Calibri"/>
                <w:rtl w:val="0"/>
              </w:rPr>
              <w:t xml:space="preserve">Whole-genome sequencing</w:t>
            </w:r>
          </w:p>
        </w:tc>
      </w:tr>
    </w:tbl>
    <w:p w:rsidR="00000000" w:rsidDel="00000000" w:rsidP="00000000" w:rsidRDefault="00000000" w:rsidRPr="00000000" w14:paraId="0000007F">
      <w:pPr>
        <w:pStyle w:val="Heading1"/>
        <w:spacing w:line="240" w:lineRule="auto"/>
        <w:jc w:val="both"/>
        <w:rPr>
          <w:rFonts w:ascii="Calibri" w:cs="Calibri" w:eastAsia="Calibri" w:hAnsi="Calibri"/>
        </w:rPr>
      </w:pPr>
      <w:bookmarkStart w:colFirst="0" w:colLast="0" w:name="_tyjcwt" w:id="5"/>
      <w:bookmarkEnd w:id="5"/>
      <w:r w:rsidDel="00000000" w:rsidR="00000000" w:rsidRPr="00000000">
        <w:rPr>
          <w:rtl w:val="0"/>
        </w:rPr>
      </w:r>
    </w:p>
    <w:bookmarkStart w:colFirst="0" w:colLast="0" w:name="3dy6vkm" w:id="6"/>
    <w:bookmarkEnd w:id="6"/>
    <w:p w:rsidR="00000000" w:rsidDel="00000000" w:rsidP="00000000" w:rsidRDefault="00000000" w:rsidRPr="00000000" w14:paraId="00000080">
      <w:pPr>
        <w:pStyle w:val="Heading1"/>
        <w:numPr>
          <w:ilvl w:val="0"/>
          <w:numId w:val="1"/>
        </w:numPr>
        <w:spacing w:before="0" w:lineRule="auto"/>
        <w:ind w:left="432" w:hanging="432"/>
        <w:jc w:val="both"/>
        <w:rPr>
          <w:rFonts w:ascii="Calibri" w:cs="Calibri" w:eastAsia="Calibri" w:hAnsi="Calibri"/>
        </w:rPr>
      </w:pPr>
      <w:bookmarkStart w:colFirst="0" w:colLast="0" w:name="_1t3h5sf" w:id="7"/>
      <w:bookmarkEnd w:id="7"/>
      <w:r w:rsidDel="00000000" w:rsidR="00000000" w:rsidRPr="00000000">
        <w:rPr>
          <w:rFonts w:ascii="Calibri" w:cs="Calibri" w:eastAsia="Calibri" w:hAnsi="Calibri"/>
          <w:rtl w:val="0"/>
        </w:rPr>
        <w:t xml:space="preserve">Introduction</w:t>
      </w:r>
    </w:p>
    <w:p w:rsidR="00000000" w:rsidDel="00000000" w:rsidP="00000000" w:rsidRDefault="00000000" w:rsidRPr="00000000" w14:paraId="00000081">
      <w:pPr>
        <w:pStyle w:val="Heading2"/>
        <w:numPr>
          <w:ilvl w:val="1"/>
          <w:numId w:val="1"/>
        </w:numPr>
        <w:ind w:left="576" w:hanging="576"/>
        <w:jc w:val="both"/>
        <w:rPr>
          <w:rFonts w:ascii="Calibri" w:cs="Calibri" w:eastAsia="Calibri" w:hAnsi="Calibri"/>
        </w:rPr>
      </w:pPr>
      <w:bookmarkStart w:colFirst="0" w:colLast="0" w:name="_4d34og8" w:id="8"/>
      <w:bookmarkEnd w:id="8"/>
      <w:r w:rsidDel="00000000" w:rsidR="00000000" w:rsidRPr="00000000">
        <w:rPr>
          <w:rFonts w:ascii="Calibri" w:cs="Calibri" w:eastAsia="Calibri" w:hAnsi="Calibri"/>
          <w:rtl w:val="0"/>
        </w:rPr>
        <w:t xml:space="preserve">Preface</w:t>
      </w:r>
    </w:p>
    <w:p w:rsidR="00000000" w:rsidDel="00000000" w:rsidP="00000000" w:rsidRDefault="00000000" w:rsidRPr="00000000" w14:paraId="00000082">
      <w:pPr>
        <w:jc w:val="both"/>
        <w:rPr>
          <w:rFonts w:ascii="Calibri" w:cs="Calibri" w:eastAsia="Calibri" w:hAnsi="Calibri"/>
        </w:rPr>
      </w:pPr>
      <w:r w:rsidDel="00000000" w:rsidR="00000000" w:rsidRPr="00000000">
        <w:rPr>
          <w:rFonts w:ascii="Calibri" w:cs="Calibri" w:eastAsia="Calibri" w:hAnsi="Calibri"/>
          <w:rtl w:val="0"/>
        </w:rPr>
        <w:t xml:space="preserve">The Covid-19 pandemic is likely to be the most disastrous public health emergency of our lifetime, with already hundreds of thousands of deaths worldwide. One of the hallmarks of Covid-19 is the wide range of its clinical presentation and ability to affect seemingly healthy patients. Host genetics is therefore a likely determinant of Covid-19 susceptibility and severity. This is supported by recent heritability studies</w:t>
      </w:r>
      <w:r w:rsidDel="00000000" w:rsidR="00000000" w:rsidRPr="00000000">
        <w:rPr>
          <w:rFonts w:ascii="Calibri" w:cs="Calibri" w:eastAsia="Calibri" w:hAnsi="Calibri"/>
          <w:vertAlign w:val="superscript"/>
          <w:rtl w:val="0"/>
        </w:rPr>
        <w:t xml:space="preserve">1</w:t>
      </w:r>
      <w:r w:rsidDel="00000000" w:rsidR="00000000" w:rsidRPr="00000000">
        <w:rPr>
          <w:rFonts w:ascii="Calibri" w:cs="Calibri" w:eastAsia="Calibri" w:hAnsi="Calibri"/>
          <w:rtl w:val="0"/>
        </w:rPr>
        <w:t xml:space="preserve">, and by the Covid-19 HGI (</w:t>
      </w:r>
      <w:hyperlink r:id="rId8">
        <w:r w:rsidDel="00000000" w:rsidR="00000000" w:rsidRPr="00000000">
          <w:rPr>
            <w:rFonts w:ascii="Calibri" w:cs="Calibri" w:eastAsia="Calibri" w:hAnsi="Calibri"/>
            <w:color w:val="0000ff"/>
            <w:u w:val="single"/>
            <w:rtl w:val="0"/>
          </w:rPr>
          <w:t xml:space="preserve">https://www.covid19hg.org/</w:t>
        </w:r>
      </w:hyperlink>
      <w:r w:rsidDel="00000000" w:rsidR="00000000" w:rsidRPr="00000000">
        <w:rPr>
          <w:rFonts w:ascii="Calibri" w:cs="Calibri" w:eastAsia="Calibri" w:hAnsi="Calibri"/>
          <w:rtl w:val="0"/>
        </w:rPr>
        <w:t xml:space="preserve">) GWAS results. Therefore, by studying genetic determinants of Covid-19, we may be able to better understand the biology of Covid-19 severity and susceptibility and subsequently prioritize drug development and clinical trials. This study protocol describes the motivation, analysis plan, and data sharing plan for the Covid-19 HGI Working group WES/WGS working group. The working group focuses on the analysis of rare genetic variants, and their impact on Covid-19 susceptibility and outcomes.</w:t>
      </w:r>
    </w:p>
    <w:p w:rsidR="00000000" w:rsidDel="00000000" w:rsidP="00000000" w:rsidRDefault="00000000" w:rsidRPr="00000000" w14:paraId="00000083">
      <w:pPr>
        <w:pStyle w:val="Heading2"/>
        <w:numPr>
          <w:ilvl w:val="1"/>
          <w:numId w:val="1"/>
        </w:numPr>
        <w:ind w:left="576" w:hanging="576"/>
        <w:jc w:val="both"/>
        <w:rPr>
          <w:rFonts w:ascii="Calibri" w:cs="Calibri" w:eastAsia="Calibri" w:hAnsi="Calibri"/>
        </w:rPr>
      </w:pPr>
      <w:bookmarkStart w:colFirst="0" w:colLast="0" w:name="_2s8eyo1" w:id="9"/>
      <w:bookmarkEnd w:id="9"/>
      <w:r w:rsidDel="00000000" w:rsidR="00000000" w:rsidRPr="00000000">
        <w:rPr>
          <w:rFonts w:ascii="Calibri" w:cs="Calibri" w:eastAsia="Calibri" w:hAnsi="Calibri"/>
          <w:rtl w:val="0"/>
        </w:rPr>
        <w:t xml:space="preserve">Scope of the Analyses</w:t>
      </w:r>
    </w:p>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In this study, we will use WGS or WES data from participants of collaborating cohorts to find genetic determinants of Covid-19 susceptibility, severity, and other associated phenotypes. </w:t>
      </w:r>
    </w:p>
    <w:p w:rsidR="00000000" w:rsidDel="00000000" w:rsidP="00000000" w:rsidRDefault="00000000" w:rsidRPr="00000000" w14:paraId="00000085">
      <w:pPr>
        <w:pStyle w:val="Heading2"/>
        <w:numPr>
          <w:ilvl w:val="1"/>
          <w:numId w:val="1"/>
        </w:numPr>
        <w:ind w:left="576" w:hanging="576"/>
        <w:jc w:val="both"/>
        <w:rPr>
          <w:rFonts w:ascii="Calibri" w:cs="Calibri" w:eastAsia="Calibri" w:hAnsi="Calibri"/>
        </w:rPr>
      </w:pPr>
      <w:bookmarkStart w:colFirst="0" w:colLast="0" w:name="_17dp8vu" w:id="10"/>
      <w:bookmarkEnd w:id="10"/>
      <w:r w:rsidDel="00000000" w:rsidR="00000000" w:rsidRPr="00000000">
        <w:rPr>
          <w:rFonts w:ascii="Calibri" w:cs="Calibri" w:eastAsia="Calibri" w:hAnsi="Calibri"/>
          <w:rtl w:val="0"/>
        </w:rPr>
        <w:t xml:space="preserve">Principles of Collaboration</w:t>
      </w:r>
    </w:p>
    <w:p w:rsidR="00000000" w:rsidDel="00000000" w:rsidP="00000000" w:rsidRDefault="00000000" w:rsidRPr="00000000" w14:paraId="00000086">
      <w:pPr>
        <w:jc w:val="both"/>
        <w:rPr>
          <w:rFonts w:ascii="Calibri" w:cs="Calibri" w:eastAsia="Calibri" w:hAnsi="Calibri"/>
        </w:rPr>
      </w:pPr>
      <w:r w:rsidDel="00000000" w:rsidR="00000000" w:rsidRPr="00000000">
        <w:rPr>
          <w:rFonts w:ascii="Calibri" w:cs="Calibri" w:eastAsia="Calibri" w:hAnsi="Calibri"/>
          <w:rtl w:val="0"/>
        </w:rPr>
        <w:t xml:space="preserve">The WES/WGS working group adheres to the same principles as the Covid-19 HGI (</w:t>
      </w:r>
      <w:hyperlink r:id="rId9">
        <w:r w:rsidDel="00000000" w:rsidR="00000000" w:rsidRPr="00000000">
          <w:rPr>
            <w:rFonts w:ascii="Calibri" w:cs="Calibri" w:eastAsia="Calibri" w:hAnsi="Calibri"/>
            <w:color w:val="0000ff"/>
            <w:u w:val="single"/>
            <w:rtl w:val="0"/>
          </w:rPr>
          <w:t xml:space="preserve">https://www.covid19hg.org/about/</w:t>
        </w:r>
      </w:hyperlink>
      <w:r w:rsidDel="00000000" w:rsidR="00000000" w:rsidRPr="00000000">
        <w:rPr>
          <w:rFonts w:ascii="Calibri" w:cs="Calibri" w:eastAsia="Calibri" w:hAnsi="Calibri"/>
          <w:rtl w:val="0"/>
        </w:rPr>
        <w:t xml:space="preserve">), including, but not limited to, the principles of transparent and open science, scientific collaboration, and the respect of each group’s data. Hence, while the end goal is to provide freely accessible summary results, each cohort still retains control over their own data and will be able to perform their analysis locally before sharing summary statistics.</w:t>
      </w:r>
    </w:p>
    <w:p w:rsidR="00000000" w:rsidDel="00000000" w:rsidP="00000000" w:rsidRDefault="00000000" w:rsidRPr="00000000" w14:paraId="0000008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8">
      <w:pPr>
        <w:pStyle w:val="Heading2"/>
        <w:numPr>
          <w:ilvl w:val="1"/>
          <w:numId w:val="1"/>
        </w:numPr>
        <w:ind w:left="576" w:hanging="576"/>
        <w:jc w:val="both"/>
        <w:rPr>
          <w:rFonts w:ascii="Calibri" w:cs="Calibri" w:eastAsia="Calibri" w:hAnsi="Calibri"/>
        </w:rPr>
      </w:pPr>
      <w:bookmarkStart w:colFirst="0" w:colLast="0" w:name="_3rdcrjn" w:id="11"/>
      <w:bookmarkEnd w:id="11"/>
      <w:r w:rsidDel="00000000" w:rsidR="00000000" w:rsidRPr="00000000">
        <w:rPr>
          <w:rFonts w:ascii="Calibri" w:cs="Calibri" w:eastAsia="Calibri" w:hAnsi="Calibri"/>
          <w:rtl w:val="0"/>
        </w:rPr>
        <w:t xml:space="preserve">Data Sharing and Participant Confidentiality</w:t>
      </w:r>
    </w:p>
    <w:p w:rsidR="00000000" w:rsidDel="00000000" w:rsidP="00000000" w:rsidRDefault="00000000" w:rsidRPr="00000000" w14:paraId="00000089">
      <w:pPr>
        <w:jc w:val="both"/>
        <w:rPr>
          <w:rFonts w:ascii="Calibri" w:cs="Calibri" w:eastAsia="Calibri" w:hAnsi="Calibri"/>
        </w:rPr>
      </w:pPr>
      <w:r w:rsidDel="00000000" w:rsidR="00000000" w:rsidRPr="00000000">
        <w:rPr>
          <w:rFonts w:ascii="Calibri" w:cs="Calibri" w:eastAsia="Calibri" w:hAnsi="Calibri"/>
          <w:rtl w:val="0"/>
        </w:rPr>
        <w:t xml:space="preserve">Individual patient level data sharing will not be required to participate in this working group. Sharing of summary statistics necessary for pooling of the analysis results will be done using a two-way encrypted HIPAA compliant server (www.sync.com) with a password known only to each cohort and the meta-analysis analyst (GBL, from BQC-19). Any summary data will be deleted from the server once the analysis is complete, and only the pooled summary statistics will be kept and shared.</w:t>
      </w:r>
    </w:p>
    <w:p w:rsidR="00000000" w:rsidDel="00000000" w:rsidP="00000000" w:rsidRDefault="00000000" w:rsidRPr="00000000" w14:paraId="0000008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If data sharing is required between participating cohorts, data sharing agreements will be arranged between these cohorts independently of the working group. Similarly, if researchers are interested in individual patient level data, arrangements will be made with each cohort separately.</w:t>
      </w:r>
    </w:p>
    <w:p w:rsidR="00000000" w:rsidDel="00000000" w:rsidP="00000000" w:rsidRDefault="00000000" w:rsidRPr="00000000" w14:paraId="0000008C">
      <w:pPr>
        <w:pStyle w:val="Heading1"/>
        <w:numPr>
          <w:ilvl w:val="0"/>
          <w:numId w:val="1"/>
        </w:numPr>
        <w:ind w:left="432" w:hanging="432"/>
        <w:jc w:val="both"/>
        <w:rPr>
          <w:rFonts w:ascii="Calibri" w:cs="Calibri" w:eastAsia="Calibri" w:hAnsi="Calibri"/>
        </w:rPr>
      </w:pPr>
      <w:bookmarkStart w:colFirst="0" w:colLast="0" w:name="_26in1rg" w:id="12"/>
      <w:bookmarkEnd w:id="12"/>
      <w:r w:rsidDel="00000000" w:rsidR="00000000" w:rsidRPr="00000000">
        <w:rPr>
          <w:rFonts w:ascii="Calibri" w:cs="Calibri" w:eastAsia="Calibri" w:hAnsi="Calibri"/>
          <w:rtl w:val="0"/>
        </w:rPr>
        <w:t xml:space="preserve">Study Objectives and Endpoints</w:t>
      </w:r>
    </w:p>
    <w:p w:rsidR="00000000" w:rsidDel="00000000" w:rsidP="00000000" w:rsidRDefault="00000000" w:rsidRPr="00000000" w14:paraId="0000008D">
      <w:pPr>
        <w:pStyle w:val="Heading2"/>
        <w:numPr>
          <w:ilvl w:val="1"/>
          <w:numId w:val="1"/>
        </w:numPr>
        <w:ind w:left="576" w:hanging="576"/>
        <w:jc w:val="both"/>
        <w:rPr>
          <w:rFonts w:ascii="Calibri" w:cs="Calibri" w:eastAsia="Calibri" w:hAnsi="Calibri"/>
        </w:rPr>
      </w:pPr>
      <w:bookmarkStart w:colFirst="0" w:colLast="0" w:name="_lnxbz9" w:id="13"/>
      <w:bookmarkEnd w:id="13"/>
      <w:r w:rsidDel="00000000" w:rsidR="00000000" w:rsidRPr="00000000">
        <w:rPr>
          <w:rFonts w:ascii="Calibri" w:cs="Calibri" w:eastAsia="Calibri" w:hAnsi="Calibri"/>
          <w:rtl w:val="0"/>
        </w:rPr>
        <w:t xml:space="preserve">Study Objectives</w:t>
      </w:r>
    </w:p>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We will perform gene burden tests to find genes associated with Covid-19 susceptibility and adverse outcomes. </w:t>
      </w:r>
    </w:p>
    <w:p w:rsidR="00000000" w:rsidDel="00000000" w:rsidP="00000000" w:rsidRDefault="00000000" w:rsidRPr="00000000" w14:paraId="0000008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0">
      <w:pPr>
        <w:pStyle w:val="Heading2"/>
        <w:numPr>
          <w:ilvl w:val="1"/>
          <w:numId w:val="1"/>
        </w:numPr>
        <w:ind w:left="576" w:hanging="576"/>
        <w:jc w:val="both"/>
        <w:rPr>
          <w:rFonts w:ascii="Calibri" w:cs="Calibri" w:eastAsia="Calibri" w:hAnsi="Calibri"/>
        </w:rPr>
      </w:pPr>
      <w:bookmarkStart w:colFirst="0" w:colLast="0" w:name="_35nkun2" w:id="14"/>
      <w:bookmarkEnd w:id="14"/>
      <w:r w:rsidDel="00000000" w:rsidR="00000000" w:rsidRPr="00000000">
        <w:rPr>
          <w:rFonts w:ascii="Calibri" w:cs="Calibri" w:eastAsia="Calibri" w:hAnsi="Calibri"/>
          <w:rtl w:val="0"/>
        </w:rPr>
        <w:t xml:space="preserve">Modifications from version 4, following data freeze 1</w:t>
      </w:r>
    </w:p>
    <w:p w:rsidR="00000000" w:rsidDel="00000000" w:rsidP="00000000" w:rsidRDefault="00000000" w:rsidRPr="00000000" w14:paraId="00000091">
      <w:pPr>
        <w:jc w:val="both"/>
        <w:rPr>
          <w:rFonts w:ascii="Calibri" w:cs="Calibri" w:eastAsia="Calibri" w:hAnsi="Calibri"/>
        </w:rPr>
      </w:pPr>
      <w:r w:rsidDel="00000000" w:rsidR="00000000" w:rsidRPr="00000000">
        <w:rPr>
          <w:rFonts w:ascii="Calibri" w:cs="Calibri" w:eastAsia="Calibri" w:hAnsi="Calibri"/>
          <w:rtl w:val="0"/>
        </w:rPr>
        <w:t xml:space="preserve">Following our first data freeze (December 17, 2020, see protocol here: </w:t>
      </w:r>
      <w:hyperlink r:id="rId10">
        <w:r w:rsidDel="00000000" w:rsidR="00000000" w:rsidRPr="00000000">
          <w:rPr>
            <w:rFonts w:ascii="Calibri" w:cs="Calibri" w:eastAsia="Calibri" w:hAnsi="Calibri"/>
            <w:color w:val="0000ff"/>
            <w:u w:val="single"/>
            <w:rtl w:val="0"/>
          </w:rPr>
          <w:t xml:space="preserve">https://docs.google.com/document/d/1Rr1mhvY6JViHpkGg_QtoP0VfB0-YNqb2vxscNY7PbVw/edit?usp=sharing</w:t>
        </w:r>
      </w:hyperlink>
      <w:r w:rsidDel="00000000" w:rsidR="00000000" w:rsidRPr="00000000">
        <w:rPr>
          <w:rFonts w:ascii="Calibri" w:cs="Calibri" w:eastAsia="Calibri" w:hAnsi="Calibri"/>
          <w:rtl w:val="0"/>
        </w:rPr>
        <w:t xml:space="preserve">), we have made the following changes to our protocol: </w:t>
      </w:r>
    </w:p>
    <w:p w:rsidR="00000000" w:rsidDel="00000000" w:rsidP="00000000" w:rsidRDefault="00000000" w:rsidRPr="00000000" w14:paraId="0000009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round of analysis will be performed exome wide.</w:t>
      </w:r>
    </w:p>
    <w:p w:rsidR="00000000" w:rsidDel="00000000" w:rsidP="00000000" w:rsidRDefault="00000000" w:rsidRPr="00000000" w14:paraId="0000009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definition of predicted loss of functions has changed to allow for better data harmonization across cohorts.</w:t>
      </w:r>
    </w:p>
    <w:p w:rsidR="00000000" w:rsidDel="00000000" w:rsidP="00000000" w:rsidRDefault="00000000" w:rsidRPr="00000000" w14:paraId="0000009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Mask 2 (M2) will be removed, as it was believed to be most prone to false positive associations. M2 included pLOF and missense variants. For clarity, Masks 3 and 4 will still be named M3 and M4 below.</w:t>
      </w:r>
    </w:p>
    <w:p w:rsidR="00000000" w:rsidDel="00000000" w:rsidP="00000000" w:rsidRDefault="00000000" w:rsidRPr="00000000" w14:paraId="0000009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have added a very-rare analysis restricted to genetic variants with minor allele frequencies of less than 0.1%.</w:t>
      </w:r>
    </w:p>
    <w:p w:rsidR="00000000" w:rsidDel="00000000" w:rsidP="00000000" w:rsidRDefault="00000000" w:rsidRPr="00000000" w14:paraId="0000009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Association tests of clinical laboratory data was removed</w:t>
      </w:r>
    </w:p>
    <w:p w:rsidR="00000000" w:rsidDel="00000000" w:rsidP="00000000" w:rsidRDefault="00000000" w:rsidRPr="00000000" w14:paraId="00000097">
      <w:pPr>
        <w:jc w:val="both"/>
        <w:rPr>
          <w:rFonts w:ascii="Calibri" w:cs="Calibri" w:eastAsia="Calibri" w:hAnsi="Calibri"/>
        </w:rPr>
      </w:pPr>
      <w:r w:rsidDel="00000000" w:rsidR="00000000" w:rsidRPr="00000000">
        <w:rPr>
          <w:rFonts w:ascii="Calibri" w:cs="Calibri" w:eastAsia="Calibri" w:hAnsi="Calibri"/>
          <w:rtl w:val="0"/>
        </w:rPr>
        <w:t xml:space="preserve">Please see the corresponding sections below for more details.</w:t>
      </w:r>
    </w:p>
    <w:p w:rsidR="00000000" w:rsidDel="00000000" w:rsidP="00000000" w:rsidRDefault="00000000" w:rsidRPr="00000000" w14:paraId="0000009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9">
      <w:pPr>
        <w:pStyle w:val="Heading2"/>
        <w:numPr>
          <w:ilvl w:val="1"/>
          <w:numId w:val="1"/>
        </w:numPr>
        <w:ind w:left="576" w:hanging="576"/>
        <w:jc w:val="both"/>
        <w:rPr>
          <w:rFonts w:ascii="Calibri" w:cs="Calibri" w:eastAsia="Calibri" w:hAnsi="Calibri"/>
        </w:rPr>
      </w:pPr>
      <w:bookmarkStart w:colFirst="0" w:colLast="0" w:name="_1ksv4uv" w:id="15"/>
      <w:bookmarkEnd w:id="15"/>
      <w:r w:rsidDel="00000000" w:rsidR="00000000" w:rsidRPr="00000000">
        <w:rPr>
          <w:rFonts w:ascii="Calibri" w:cs="Calibri" w:eastAsia="Calibri" w:hAnsi="Calibri"/>
          <w:rtl w:val="0"/>
        </w:rPr>
        <w:t xml:space="preserve">Analysis overview</w:t>
      </w:r>
    </w:p>
    <w:p w:rsidR="00000000" w:rsidDel="00000000" w:rsidP="00000000" w:rsidRDefault="00000000" w:rsidRPr="00000000" w14:paraId="0000009A">
      <w:pPr>
        <w:jc w:val="both"/>
        <w:rPr>
          <w:rFonts w:ascii="Calibri" w:cs="Calibri" w:eastAsia="Calibri" w:hAnsi="Calibri"/>
        </w:rPr>
      </w:pPr>
      <w:r w:rsidDel="00000000" w:rsidR="00000000" w:rsidRPr="00000000">
        <w:rPr>
          <w:rFonts w:ascii="Calibri" w:cs="Calibri" w:eastAsia="Calibri" w:hAnsi="Calibri"/>
          <w:rtl w:val="0"/>
        </w:rPr>
        <w:t xml:space="preserve">Analysis of rare variants present specific challenges which require tailored solutions. These challenges include:</w:t>
      </w:r>
    </w:p>
    <w:p w:rsidR="00000000" w:rsidDel="00000000" w:rsidP="00000000" w:rsidRDefault="00000000" w:rsidRPr="00000000" w14:paraId="0000009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Rare number of genetic events, making single variant association tests difficult to perform.</w:t>
      </w:r>
    </w:p>
    <w:p w:rsidR="00000000" w:rsidDel="00000000" w:rsidP="00000000" w:rsidRDefault="00000000" w:rsidRPr="00000000" w14:paraId="0000009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Difficulty in meta-analyzing gene burden tests. </w:t>
      </w:r>
    </w:p>
    <w:p w:rsidR="00000000" w:rsidDel="00000000" w:rsidP="00000000" w:rsidRDefault="00000000" w:rsidRPr="00000000" w14:paraId="0000009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Preservation of study participant anonymity. </w:t>
      </w:r>
    </w:p>
    <w:p w:rsidR="00000000" w:rsidDel="00000000" w:rsidP="00000000" w:rsidRDefault="00000000" w:rsidRPr="00000000" w14:paraId="0000009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Small sample size.</w:t>
      </w:r>
    </w:p>
    <w:p w:rsidR="00000000" w:rsidDel="00000000" w:rsidP="00000000" w:rsidRDefault="00000000" w:rsidRPr="00000000" w14:paraId="0000009F">
      <w:pPr>
        <w:jc w:val="both"/>
        <w:rPr>
          <w:rFonts w:ascii="Calibri" w:cs="Calibri" w:eastAsia="Calibri" w:hAnsi="Calibri"/>
        </w:rPr>
      </w:pPr>
      <w:r w:rsidDel="00000000" w:rsidR="00000000" w:rsidRPr="00000000">
        <w:rPr>
          <w:rFonts w:ascii="Calibri" w:cs="Calibri" w:eastAsia="Calibri" w:hAnsi="Calibri"/>
          <w:rtl w:val="0"/>
        </w:rPr>
        <w:t xml:space="preserve">To alleviate these challenges, we first propose to use a gene burden test that collapses deleterious variants for each gene and hence allows for gene-level analysis, thereby increasing event rate. We will also use Firth penalized likelihood regression</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to provide unbiased effect estimators. Second, our burden test will mimic an additive effect model used in GWAS to allow for meaningful pooling of results and meta-analysis. Third, each cohort will be allowed to perform their own analysis locally before the meta-analysis, and only cohort deidentified meta-analysis results will be shared. This should make patient de-identification from our pooled summary statistics impossible. Therefore, these solutions will allow us to increase the number of Covid-19 cases and considerably increase our sample size.</w:t>
      </w:r>
    </w:p>
    <w:p w:rsidR="00000000" w:rsidDel="00000000" w:rsidP="00000000" w:rsidRDefault="00000000" w:rsidRPr="00000000" w14:paraId="000000A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1">
      <w:pPr>
        <w:jc w:val="both"/>
        <w:rPr>
          <w:rFonts w:ascii="Calibri" w:cs="Calibri" w:eastAsia="Calibri" w:hAnsi="Calibri"/>
        </w:rPr>
      </w:pPr>
      <w:r w:rsidDel="00000000" w:rsidR="00000000" w:rsidRPr="00000000">
        <w:rPr>
          <w:rFonts w:ascii="Calibri" w:cs="Calibri" w:eastAsia="Calibri" w:hAnsi="Calibri"/>
          <w:rtl w:val="0"/>
        </w:rPr>
        <w:t xml:space="preserve">Another major challenge of WGS and WES data analysis across multiple cohorts is the uniformization of analytic methods to ensure comparable results for the final meta-analysis. A github page with code was made therefore available to guide local cohorts with the analysis, based on the BQC-19 local pipelines, but will still require local adjustments. These are presented as suggestions and may be modified or deviated from based on a local need assessment. It can be accessed here: </w:t>
      </w:r>
      <w:hyperlink r:id="rId11">
        <w:r w:rsidDel="00000000" w:rsidR="00000000" w:rsidRPr="00000000">
          <w:rPr>
            <w:rFonts w:ascii="Calibri" w:cs="Calibri" w:eastAsia="Calibri" w:hAnsi="Calibri"/>
            <w:color w:val="0000ff"/>
            <w:u w:val="single"/>
            <w:rtl w:val="0"/>
          </w:rPr>
          <w:t xml:space="preserve">https://github.com/DrGBL/WES.WGS</w:t>
        </w:r>
      </w:hyperlink>
      <w:r w:rsidDel="00000000" w:rsidR="00000000" w:rsidRPr="00000000">
        <w:rPr>
          <w:rFonts w:ascii="Calibri" w:cs="Calibri" w:eastAsia="Calibri" w:hAnsi="Calibri"/>
          <w:rtl w:val="0"/>
        </w:rPr>
        <w:t xml:space="preserve">. We also refer to suggested sequencing quality control pipeline here (sections 1 and 2), these should also be tailored based on a local need assessment: </w:t>
      </w:r>
    </w:p>
    <w:p w:rsidR="00000000" w:rsidDel="00000000" w:rsidP="00000000" w:rsidRDefault="00000000" w:rsidRPr="00000000" w14:paraId="000000A2">
      <w:pPr>
        <w:jc w:val="both"/>
        <w:rPr>
          <w:rFonts w:ascii="Calibri" w:cs="Calibri" w:eastAsia="Calibri" w:hAnsi="Calibri"/>
        </w:rPr>
      </w:pPr>
      <w:hyperlink r:id="rId12">
        <w:r w:rsidDel="00000000" w:rsidR="00000000" w:rsidRPr="00000000">
          <w:rPr>
            <w:rFonts w:ascii="Calibri" w:cs="Calibri" w:eastAsia="Calibri" w:hAnsi="Calibri"/>
            <w:color w:val="0000ff"/>
            <w:u w:val="single"/>
            <w:rtl w:val="0"/>
          </w:rPr>
          <w:t xml:space="preserve">https://docs.google.com/document/d/1X_qjplH8T4BJXSeMQ_sBfQUTiu_kAisicOqGb6B8hcM/edit</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A3">
      <w:pPr>
        <w:jc w:val="both"/>
        <w:rPr>
          <w:rFonts w:ascii="Calibri" w:cs="Calibri" w:eastAsia="Calibri" w:hAnsi="Calibri"/>
        </w:rPr>
      </w:pPr>
      <w:r w:rsidDel="00000000" w:rsidR="00000000" w:rsidRPr="00000000">
        <w:rPr>
          <w:rtl w:val="0"/>
        </w:rPr>
      </w:r>
    </w:p>
    <w:bookmarkStart w:colFirst="0" w:colLast="0" w:name="44sinio" w:id="16"/>
    <w:bookmarkEnd w:id="16"/>
    <w:p w:rsidR="00000000" w:rsidDel="00000000" w:rsidP="00000000" w:rsidRDefault="00000000" w:rsidRPr="00000000" w14:paraId="000000A4">
      <w:pPr>
        <w:pStyle w:val="Heading2"/>
        <w:numPr>
          <w:ilvl w:val="1"/>
          <w:numId w:val="1"/>
        </w:numPr>
        <w:ind w:left="576" w:hanging="576"/>
        <w:jc w:val="both"/>
        <w:rPr>
          <w:rFonts w:ascii="Calibri" w:cs="Calibri" w:eastAsia="Calibri" w:hAnsi="Calibri"/>
        </w:rPr>
      </w:pPr>
      <w:bookmarkStart w:colFirst="0" w:colLast="0" w:name="_2jxsxqh" w:id="17"/>
      <w:bookmarkEnd w:id="17"/>
      <w:r w:rsidDel="00000000" w:rsidR="00000000" w:rsidRPr="00000000">
        <w:rPr>
          <w:rFonts w:ascii="Calibri" w:cs="Calibri" w:eastAsia="Calibri" w:hAnsi="Calibri"/>
          <w:rtl w:val="0"/>
        </w:rPr>
        <w:t xml:space="preserve">Endpoints, Outcomes, and Measurements</w:t>
      </w:r>
    </w:p>
    <w:p w:rsidR="00000000" w:rsidDel="00000000" w:rsidP="00000000" w:rsidRDefault="00000000" w:rsidRPr="00000000" w14:paraId="000000A5">
      <w:pPr>
        <w:jc w:val="both"/>
        <w:rPr>
          <w:rFonts w:ascii="Calibri" w:cs="Calibri" w:eastAsia="Calibri" w:hAnsi="Calibri"/>
        </w:rPr>
      </w:pPr>
      <w:r w:rsidDel="00000000" w:rsidR="00000000" w:rsidRPr="00000000">
        <w:rPr>
          <w:rFonts w:ascii="Calibri" w:cs="Calibri" w:eastAsia="Calibri" w:hAnsi="Calibri"/>
          <w:rtl w:val="0"/>
        </w:rPr>
        <w:t xml:space="preserve">The primary endpoints will follow outcome phenotype definition from the Covid-HGI</w:t>
      </w:r>
      <w:r w:rsidDel="00000000" w:rsidR="00000000" w:rsidRPr="00000000">
        <w:rPr>
          <w:rFonts w:ascii="Calibri" w:cs="Calibri" w:eastAsia="Calibri" w:hAnsi="Calibri"/>
          <w:vertAlign w:val="superscript"/>
          <w:rtl w:val="0"/>
        </w:rPr>
        <w:t xml:space="preserve">3</w:t>
      </w:r>
      <w:r w:rsidDel="00000000" w:rsidR="00000000" w:rsidRPr="00000000">
        <w:rPr>
          <w:rFonts w:ascii="Calibri" w:cs="Calibri" w:eastAsia="Calibri" w:hAnsi="Calibri"/>
          <w:rtl w:val="0"/>
        </w:rPr>
        <w:t xml:space="preserve">. That is, we will study the following three outcomes:</w:t>
      </w:r>
    </w:p>
    <w:p w:rsidR="00000000" w:rsidDel="00000000" w:rsidP="00000000" w:rsidRDefault="00000000" w:rsidRPr="00000000" w14:paraId="000000A6">
      <w:pPr>
        <w:numPr>
          <w:ilvl w:val="0"/>
          <w:numId w:val="14"/>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Covid-19 susceptibility (C2 in Covid-19 HGI analysis):</w:t>
      </w:r>
    </w:p>
    <w:p w:rsidR="00000000" w:rsidDel="00000000" w:rsidP="00000000" w:rsidRDefault="00000000" w:rsidRPr="00000000" w14:paraId="000000A7">
      <w:pPr>
        <w:numPr>
          <w:ilvl w:val="1"/>
          <w:numId w:val="14"/>
        </w:numPr>
        <w:pBdr>
          <w:top w:color="000000" w:space="0" w:sz="0" w:val="none"/>
          <w:left w:color="000000" w:space="0" w:sz="0" w:val="none"/>
          <w:bottom w:color="000000" w:space="0" w:sz="0" w:val="none"/>
          <w:right w:color="000000" w:space="0" w:sz="0" w:val="none"/>
          <w:between w:color="000000" w:space="0" w:sz="0" w:val="none"/>
        </w:pBdr>
        <w:ind w:left="1440" w:hanging="360"/>
        <w:jc w:val="both"/>
        <w:rPr>
          <w:color w:val="000000"/>
        </w:rPr>
      </w:pPr>
      <w:r w:rsidDel="00000000" w:rsidR="00000000" w:rsidRPr="00000000">
        <w:rPr>
          <w:rFonts w:ascii="Calibri" w:cs="Calibri" w:eastAsia="Calibri" w:hAnsi="Calibri"/>
          <w:b w:val="1"/>
          <w:color w:val="000000"/>
          <w:rtl w:val="0"/>
        </w:rPr>
        <w:t xml:space="preserve">Cases</w:t>
      </w:r>
      <w:r w:rsidDel="00000000" w:rsidR="00000000" w:rsidRPr="00000000">
        <w:rPr>
          <w:rFonts w:ascii="Calibri" w:cs="Calibri" w:eastAsia="Calibri" w:hAnsi="Calibri"/>
          <w:color w:val="000000"/>
          <w:rtl w:val="0"/>
        </w:rPr>
        <w:t xml:space="preserve">: determined by NAAT (e.g. PCR), serology, medical record review, or self-reported by the patient. </w:t>
      </w:r>
    </w:p>
    <w:p w:rsidR="00000000" w:rsidDel="00000000" w:rsidP="00000000" w:rsidRDefault="00000000" w:rsidRPr="00000000" w14:paraId="000000A8">
      <w:pPr>
        <w:numPr>
          <w:ilvl w:val="1"/>
          <w:numId w:val="14"/>
        </w:numPr>
        <w:pBdr>
          <w:top w:color="000000" w:space="0" w:sz="0" w:val="none"/>
          <w:left w:color="000000" w:space="0" w:sz="0" w:val="none"/>
          <w:bottom w:color="000000" w:space="0" w:sz="0" w:val="none"/>
          <w:right w:color="000000" w:space="0" w:sz="0" w:val="none"/>
          <w:between w:color="000000" w:space="0" w:sz="0" w:val="none"/>
        </w:pBdr>
        <w:ind w:left="1440" w:hanging="360"/>
        <w:jc w:val="both"/>
        <w:rPr>
          <w:color w:val="000000"/>
        </w:rPr>
      </w:pPr>
      <w:r w:rsidDel="00000000" w:rsidR="00000000" w:rsidRPr="00000000">
        <w:rPr>
          <w:rFonts w:ascii="Calibri" w:cs="Calibri" w:eastAsia="Calibri" w:hAnsi="Calibri"/>
          <w:b w:val="1"/>
          <w:color w:val="000000"/>
          <w:rtl w:val="0"/>
        </w:rPr>
        <w:t xml:space="preserve">Controls</w:t>
      </w:r>
      <w:r w:rsidDel="00000000" w:rsidR="00000000" w:rsidRPr="00000000">
        <w:rPr>
          <w:rFonts w:ascii="Calibri" w:cs="Calibri" w:eastAsia="Calibri" w:hAnsi="Calibri"/>
          <w:color w:val="000000"/>
          <w:rtl w:val="0"/>
        </w:rPr>
        <w:t xml:space="preserve">: every other participant in each cohort that is not a case.</w:t>
      </w:r>
    </w:p>
    <w:p w:rsidR="00000000" w:rsidDel="00000000" w:rsidP="00000000" w:rsidRDefault="00000000" w:rsidRPr="00000000" w14:paraId="000000A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A">
      <w:pPr>
        <w:numPr>
          <w:ilvl w:val="0"/>
          <w:numId w:val="14"/>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Covid-19 hospitalization (B2 in Covid-19 HGI analysis):</w:t>
      </w:r>
    </w:p>
    <w:p w:rsidR="00000000" w:rsidDel="00000000" w:rsidP="00000000" w:rsidRDefault="00000000" w:rsidRPr="00000000" w14:paraId="000000AB">
      <w:pPr>
        <w:numPr>
          <w:ilvl w:val="1"/>
          <w:numId w:val="14"/>
        </w:numPr>
        <w:pBdr>
          <w:top w:color="000000" w:space="0" w:sz="0" w:val="none"/>
          <w:left w:color="000000" w:space="0" w:sz="0" w:val="none"/>
          <w:bottom w:color="000000" w:space="0" w:sz="0" w:val="none"/>
          <w:right w:color="000000" w:space="0" w:sz="0" w:val="none"/>
          <w:between w:color="000000" w:space="0" w:sz="0" w:val="none"/>
        </w:pBdr>
        <w:ind w:left="1440" w:hanging="360"/>
        <w:jc w:val="both"/>
        <w:rPr>
          <w:color w:val="000000"/>
        </w:rPr>
      </w:pPr>
      <w:r w:rsidDel="00000000" w:rsidR="00000000" w:rsidRPr="00000000">
        <w:rPr>
          <w:rFonts w:ascii="Calibri" w:cs="Calibri" w:eastAsia="Calibri" w:hAnsi="Calibri"/>
          <w:b w:val="1"/>
          <w:color w:val="000000"/>
          <w:rtl w:val="0"/>
        </w:rPr>
        <w:t xml:space="preserve">Cases</w:t>
      </w:r>
      <w:r w:rsidDel="00000000" w:rsidR="00000000" w:rsidRPr="00000000">
        <w:rPr>
          <w:rFonts w:ascii="Calibri" w:cs="Calibri" w:eastAsia="Calibri" w:hAnsi="Calibri"/>
          <w:color w:val="000000"/>
          <w:rtl w:val="0"/>
        </w:rPr>
        <w:t xml:space="preserve">: hospitalized with laboratory confirmed Covid-19. We suggest that a pre-specified timeframe be used to define Covid-19 hospitalization (e.g. from 14 days prior to, and 30 days following the positive test). This can be defined by each site, depending on study design.</w:t>
      </w:r>
    </w:p>
    <w:p w:rsidR="00000000" w:rsidDel="00000000" w:rsidP="00000000" w:rsidRDefault="00000000" w:rsidRPr="00000000" w14:paraId="000000AC">
      <w:pPr>
        <w:numPr>
          <w:ilvl w:val="1"/>
          <w:numId w:val="14"/>
        </w:numPr>
        <w:pBdr>
          <w:top w:color="000000" w:space="0" w:sz="0" w:val="none"/>
          <w:left w:color="000000" w:space="0" w:sz="0" w:val="none"/>
          <w:bottom w:color="000000" w:space="0" w:sz="0" w:val="none"/>
          <w:right w:color="000000" w:space="0" w:sz="0" w:val="none"/>
          <w:between w:color="000000" w:space="0" w:sz="0" w:val="none"/>
        </w:pBdr>
        <w:ind w:left="1440" w:hanging="360"/>
        <w:jc w:val="both"/>
        <w:rPr>
          <w:color w:val="000000"/>
        </w:rPr>
      </w:pPr>
      <w:r w:rsidDel="00000000" w:rsidR="00000000" w:rsidRPr="00000000">
        <w:rPr>
          <w:rFonts w:ascii="Calibri" w:cs="Calibri" w:eastAsia="Calibri" w:hAnsi="Calibri"/>
          <w:b w:val="1"/>
          <w:color w:val="000000"/>
          <w:rtl w:val="0"/>
        </w:rPr>
        <w:t xml:space="preserve">Controls</w:t>
      </w:r>
      <w:r w:rsidDel="00000000" w:rsidR="00000000" w:rsidRPr="00000000">
        <w:rPr>
          <w:rFonts w:ascii="Calibri" w:cs="Calibri" w:eastAsia="Calibri" w:hAnsi="Calibri"/>
          <w:color w:val="000000"/>
          <w:rtl w:val="0"/>
        </w:rPr>
        <w:t xml:space="preserve">: every other participant in each cohort that is not a case.</w:t>
      </w:r>
    </w:p>
    <w:p w:rsidR="00000000" w:rsidDel="00000000" w:rsidP="00000000" w:rsidRDefault="00000000" w:rsidRPr="00000000" w14:paraId="000000AD">
      <w:pPr>
        <w:ind w:left="10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E">
      <w:pPr>
        <w:numPr>
          <w:ilvl w:val="0"/>
          <w:numId w:val="14"/>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Severe Covid-19 (A2 in Covid-19 HGI):</w:t>
      </w:r>
    </w:p>
    <w:p w:rsidR="00000000" w:rsidDel="00000000" w:rsidP="00000000" w:rsidRDefault="00000000" w:rsidRPr="00000000" w14:paraId="000000AF">
      <w:pPr>
        <w:numPr>
          <w:ilvl w:val="1"/>
          <w:numId w:val="14"/>
        </w:numPr>
        <w:pBdr>
          <w:top w:color="000000" w:space="0" w:sz="0" w:val="none"/>
          <w:left w:color="000000" w:space="0" w:sz="0" w:val="none"/>
          <w:bottom w:color="000000" w:space="0" w:sz="0" w:val="none"/>
          <w:right w:color="000000" w:space="0" w:sz="0" w:val="none"/>
          <w:between w:color="000000" w:space="0" w:sz="0" w:val="none"/>
        </w:pBdr>
        <w:ind w:left="1440" w:hanging="360"/>
        <w:jc w:val="both"/>
        <w:rPr>
          <w:color w:val="000000"/>
        </w:rPr>
      </w:pPr>
      <w:r w:rsidDel="00000000" w:rsidR="00000000" w:rsidRPr="00000000">
        <w:rPr>
          <w:rFonts w:ascii="Calibri" w:cs="Calibri" w:eastAsia="Calibri" w:hAnsi="Calibri"/>
          <w:b w:val="1"/>
          <w:color w:val="000000"/>
          <w:rtl w:val="0"/>
        </w:rPr>
        <w:t xml:space="preserve">Cases</w:t>
      </w:r>
      <w:r w:rsidDel="00000000" w:rsidR="00000000" w:rsidRPr="00000000">
        <w:rPr>
          <w:rFonts w:ascii="Calibri" w:cs="Calibri" w:eastAsia="Calibri" w:hAnsi="Calibri"/>
          <w:color w:val="000000"/>
          <w:rtl w:val="0"/>
        </w:rPr>
        <w:t xml:space="preserve">: laboratory confirmed Covid-19 with one or more of the following outcomes:</w:t>
      </w:r>
    </w:p>
    <w:p w:rsidR="00000000" w:rsidDel="00000000" w:rsidP="00000000" w:rsidRDefault="00000000" w:rsidRPr="00000000" w14:paraId="000000B0">
      <w:pPr>
        <w:numPr>
          <w:ilvl w:val="2"/>
          <w:numId w:val="14"/>
        </w:numPr>
        <w:pBdr>
          <w:top w:color="000000" w:space="0" w:sz="0" w:val="none"/>
          <w:left w:color="000000" w:space="0" w:sz="0" w:val="none"/>
          <w:bottom w:color="000000" w:space="0" w:sz="0" w:val="none"/>
          <w:right w:color="000000" w:space="0" w:sz="0" w:val="none"/>
          <w:between w:color="000000" w:space="0" w:sz="0" w:val="none"/>
        </w:pBdr>
        <w:ind w:left="2160" w:hanging="18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Death</w:t>
      </w:r>
    </w:p>
    <w:p w:rsidR="00000000" w:rsidDel="00000000" w:rsidP="00000000" w:rsidRDefault="00000000" w:rsidRPr="00000000" w14:paraId="000000B1">
      <w:pPr>
        <w:numPr>
          <w:ilvl w:val="2"/>
          <w:numId w:val="14"/>
        </w:numPr>
        <w:pBdr>
          <w:top w:color="000000" w:space="0" w:sz="0" w:val="none"/>
          <w:left w:color="000000" w:space="0" w:sz="0" w:val="none"/>
          <w:bottom w:color="000000" w:space="0" w:sz="0" w:val="none"/>
          <w:right w:color="000000" w:space="0" w:sz="0" w:val="none"/>
          <w:between w:color="000000" w:space="0" w:sz="0" w:val="none"/>
        </w:pBdr>
        <w:ind w:left="2160" w:hanging="18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ECMO requirement</w:t>
      </w:r>
    </w:p>
    <w:p w:rsidR="00000000" w:rsidDel="00000000" w:rsidP="00000000" w:rsidRDefault="00000000" w:rsidRPr="00000000" w14:paraId="000000B2">
      <w:pPr>
        <w:numPr>
          <w:ilvl w:val="2"/>
          <w:numId w:val="14"/>
        </w:numPr>
        <w:pBdr>
          <w:top w:color="000000" w:space="0" w:sz="0" w:val="none"/>
          <w:left w:color="000000" w:space="0" w:sz="0" w:val="none"/>
          <w:bottom w:color="000000" w:space="0" w:sz="0" w:val="none"/>
          <w:right w:color="000000" w:space="0" w:sz="0" w:val="none"/>
          <w:between w:color="000000" w:space="0" w:sz="0" w:val="none"/>
        </w:pBdr>
        <w:ind w:left="2160" w:hanging="18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Mechanical ventilation (i.e. intubation) requirement</w:t>
      </w:r>
    </w:p>
    <w:p w:rsidR="00000000" w:rsidDel="00000000" w:rsidP="00000000" w:rsidRDefault="00000000" w:rsidRPr="00000000" w14:paraId="000000B3">
      <w:pPr>
        <w:numPr>
          <w:ilvl w:val="2"/>
          <w:numId w:val="14"/>
        </w:numPr>
        <w:pBdr>
          <w:top w:color="000000" w:space="0" w:sz="0" w:val="none"/>
          <w:left w:color="000000" w:space="0" w:sz="0" w:val="none"/>
          <w:bottom w:color="000000" w:space="0" w:sz="0" w:val="none"/>
          <w:right w:color="000000" w:space="0" w:sz="0" w:val="none"/>
          <w:between w:color="000000" w:space="0" w:sz="0" w:val="none"/>
        </w:pBdr>
        <w:ind w:left="2160" w:hanging="18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Non-invasive ventilation requirement (i.e. </w:t>
      </w:r>
      <w:r w:rsidDel="00000000" w:rsidR="00000000" w:rsidRPr="00000000">
        <w:rPr>
          <w:rFonts w:ascii="Calibri" w:cs="Calibri" w:eastAsia="Calibri" w:hAnsi="Calibri"/>
          <w:b w:val="1"/>
          <w:color w:val="000000"/>
          <w:rtl w:val="0"/>
        </w:rPr>
        <w:t xml:space="preserve">new</w:t>
      </w:r>
      <w:r w:rsidDel="00000000" w:rsidR="00000000" w:rsidRPr="00000000">
        <w:rPr>
          <w:rFonts w:ascii="Calibri" w:cs="Calibri" w:eastAsia="Calibri" w:hAnsi="Calibri"/>
          <w:color w:val="000000"/>
          <w:rtl w:val="0"/>
        </w:rPr>
        <w:t xml:space="preserve"> requirement for BiPAP or CPAP)</w:t>
      </w:r>
    </w:p>
    <w:p w:rsidR="00000000" w:rsidDel="00000000" w:rsidP="00000000" w:rsidRDefault="00000000" w:rsidRPr="00000000" w14:paraId="000000B4">
      <w:pPr>
        <w:numPr>
          <w:ilvl w:val="2"/>
          <w:numId w:val="14"/>
        </w:numPr>
        <w:pBdr>
          <w:top w:color="000000" w:space="0" w:sz="0" w:val="none"/>
          <w:left w:color="000000" w:space="0" w:sz="0" w:val="none"/>
          <w:bottom w:color="000000" w:space="0" w:sz="0" w:val="none"/>
          <w:right w:color="000000" w:space="0" w:sz="0" w:val="none"/>
          <w:between w:color="000000" w:space="0" w:sz="0" w:val="none"/>
        </w:pBdr>
        <w:ind w:left="2160" w:hanging="18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High-flow oxygen therapy requirement (e.g. Optiflow)</w:t>
      </w:r>
    </w:p>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between w:color="000000" w:space="0" w:sz="0" w:val="none"/>
        </w:pBdr>
        <w:ind w:left="144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Again, we suggest that a pre-specified timeframe be used by each study site, depending on study design.</w:t>
      </w:r>
    </w:p>
    <w:p w:rsidR="00000000" w:rsidDel="00000000" w:rsidP="00000000" w:rsidRDefault="00000000" w:rsidRPr="00000000" w14:paraId="000000B6">
      <w:pPr>
        <w:numPr>
          <w:ilvl w:val="1"/>
          <w:numId w:val="14"/>
        </w:numPr>
        <w:pBdr>
          <w:top w:color="000000" w:space="0" w:sz="0" w:val="none"/>
          <w:left w:color="000000" w:space="0" w:sz="0" w:val="none"/>
          <w:bottom w:color="000000" w:space="0" w:sz="0" w:val="none"/>
          <w:right w:color="000000" w:space="0" w:sz="0" w:val="none"/>
          <w:between w:color="000000" w:space="0" w:sz="0" w:val="none"/>
        </w:pBdr>
        <w:ind w:left="1440" w:hanging="360"/>
        <w:jc w:val="both"/>
        <w:rPr>
          <w:color w:val="000000"/>
        </w:rPr>
      </w:pPr>
      <w:r w:rsidDel="00000000" w:rsidR="00000000" w:rsidRPr="00000000">
        <w:rPr>
          <w:rFonts w:ascii="Calibri" w:cs="Calibri" w:eastAsia="Calibri" w:hAnsi="Calibri"/>
          <w:b w:val="1"/>
          <w:color w:val="000000"/>
          <w:rtl w:val="0"/>
        </w:rPr>
        <w:t xml:space="preserve">Controls</w:t>
      </w:r>
      <w:r w:rsidDel="00000000" w:rsidR="00000000" w:rsidRPr="00000000">
        <w:rPr>
          <w:rFonts w:ascii="Calibri" w:cs="Calibri" w:eastAsia="Calibri" w:hAnsi="Calibri"/>
          <w:color w:val="000000"/>
          <w:rtl w:val="0"/>
        </w:rPr>
        <w:t xml:space="preserve">: every other participant in each cohort that is not a case.</w:t>
      </w:r>
    </w:p>
    <w:p w:rsidR="00000000" w:rsidDel="00000000" w:rsidP="00000000" w:rsidRDefault="00000000" w:rsidRPr="00000000" w14:paraId="000000B7">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8">
      <w:pPr>
        <w:pStyle w:val="Heading2"/>
        <w:numPr>
          <w:ilvl w:val="1"/>
          <w:numId w:val="1"/>
        </w:numPr>
        <w:ind w:left="576" w:hanging="576"/>
        <w:jc w:val="both"/>
        <w:rPr>
          <w:rFonts w:ascii="Calibri" w:cs="Calibri" w:eastAsia="Calibri" w:hAnsi="Calibri"/>
        </w:rPr>
      </w:pPr>
      <w:bookmarkStart w:colFirst="0" w:colLast="0" w:name="_z337ya" w:id="18"/>
      <w:bookmarkEnd w:id="18"/>
      <w:r w:rsidDel="00000000" w:rsidR="00000000" w:rsidRPr="00000000">
        <w:rPr>
          <w:rFonts w:ascii="Calibri" w:cs="Calibri" w:eastAsia="Calibri" w:hAnsi="Calibri"/>
          <w:rtl w:val="0"/>
        </w:rPr>
        <w:t xml:space="preserve">Analysis scope</w:t>
      </w:r>
    </w:p>
    <w:p w:rsidR="00000000" w:rsidDel="00000000" w:rsidP="00000000" w:rsidRDefault="00000000" w:rsidRPr="00000000" w14:paraId="000000B9">
      <w:pPr>
        <w:jc w:val="both"/>
        <w:rPr>
          <w:rFonts w:ascii="Calibri" w:cs="Calibri" w:eastAsia="Calibri" w:hAnsi="Calibri"/>
        </w:rPr>
      </w:pPr>
      <w:r w:rsidDel="00000000" w:rsidR="00000000" w:rsidRPr="00000000">
        <w:rPr>
          <w:rFonts w:ascii="Calibri" w:cs="Calibri" w:eastAsia="Calibri" w:hAnsi="Calibri"/>
          <w:rtl w:val="0"/>
        </w:rPr>
        <w:t xml:space="preserve">The gene burden tests will be performed across all genes of the human genome, except for those located on chromosome Y.</w:t>
      </w:r>
    </w:p>
    <w:p w:rsidR="00000000" w:rsidDel="00000000" w:rsidP="00000000" w:rsidRDefault="00000000" w:rsidRPr="00000000" w14:paraId="000000BA">
      <w:pPr>
        <w:pStyle w:val="Heading1"/>
        <w:numPr>
          <w:ilvl w:val="0"/>
          <w:numId w:val="1"/>
        </w:numPr>
        <w:ind w:left="432" w:hanging="432"/>
        <w:jc w:val="both"/>
        <w:rPr>
          <w:rFonts w:ascii="Calibri" w:cs="Calibri" w:eastAsia="Calibri" w:hAnsi="Calibri"/>
        </w:rPr>
      </w:pPr>
      <w:bookmarkStart w:colFirst="0" w:colLast="0" w:name="_3j2qqm3" w:id="19"/>
      <w:bookmarkEnd w:id="19"/>
      <w:r w:rsidDel="00000000" w:rsidR="00000000" w:rsidRPr="00000000">
        <w:rPr>
          <w:rFonts w:ascii="Calibri" w:cs="Calibri" w:eastAsia="Calibri" w:hAnsi="Calibri"/>
          <w:rtl w:val="0"/>
        </w:rPr>
        <w:t xml:space="preserve">Study Methods</w:t>
      </w:r>
    </w:p>
    <w:p w:rsidR="00000000" w:rsidDel="00000000" w:rsidP="00000000" w:rsidRDefault="00000000" w:rsidRPr="00000000" w14:paraId="000000BB">
      <w:pPr>
        <w:pStyle w:val="Heading2"/>
        <w:numPr>
          <w:ilvl w:val="1"/>
          <w:numId w:val="1"/>
        </w:numPr>
        <w:ind w:left="576" w:hanging="576"/>
        <w:jc w:val="both"/>
        <w:rPr>
          <w:rFonts w:ascii="Calibri" w:cs="Calibri" w:eastAsia="Calibri" w:hAnsi="Calibri"/>
        </w:rPr>
      </w:pPr>
      <w:bookmarkStart w:colFirst="0" w:colLast="0" w:name="_1y810tw" w:id="20"/>
      <w:bookmarkEnd w:id="20"/>
      <w:r w:rsidDel="00000000" w:rsidR="00000000" w:rsidRPr="00000000">
        <w:rPr>
          <w:rFonts w:ascii="Calibri" w:cs="Calibri" w:eastAsia="Calibri" w:hAnsi="Calibri"/>
          <w:rtl w:val="0"/>
        </w:rPr>
        <w:t xml:space="preserve">Participants inclusion criteria</w:t>
      </w:r>
    </w:p>
    <w:p w:rsidR="00000000" w:rsidDel="00000000" w:rsidP="00000000" w:rsidRDefault="00000000" w:rsidRPr="00000000" w14:paraId="000000BC">
      <w:pPr>
        <w:jc w:val="both"/>
        <w:rPr>
          <w:rFonts w:ascii="Calibri" w:cs="Calibri" w:eastAsia="Calibri" w:hAnsi="Calibri"/>
        </w:rPr>
      </w:pPr>
      <w:r w:rsidDel="00000000" w:rsidR="00000000" w:rsidRPr="00000000">
        <w:rPr>
          <w:rFonts w:ascii="Calibri" w:cs="Calibri" w:eastAsia="Calibri" w:hAnsi="Calibri"/>
          <w:rtl w:val="0"/>
        </w:rPr>
        <w:t xml:space="preserve">Individual participant criteria will depend on the enrolling cohort. For this study, there will be no cohort exclusion criteria based on study design, as long as phenotype outcomes can be measured reliably. Given variations in study design, included cohorts may not be able to provide data about each of the outcomes listed in </w:t>
      </w:r>
      <w:r w:rsidDel="00000000" w:rsidR="00000000" w:rsidRPr="00000000">
        <w:rPr>
          <w:rFonts w:ascii="Calibri" w:cs="Calibri" w:eastAsia="Calibri" w:hAnsi="Calibri"/>
          <w:b w:val="1"/>
          <w:rtl w:val="0"/>
        </w:rPr>
        <w:t xml:space="preserve">Section 4.2</w:t>
      </w:r>
      <w:r w:rsidDel="00000000" w:rsidR="00000000" w:rsidRPr="00000000">
        <w:rPr>
          <w:rFonts w:ascii="Calibri" w:cs="Calibri" w:eastAsia="Calibri" w:hAnsi="Calibri"/>
          <w:rtl w:val="0"/>
        </w:rPr>
        <w:t xml:space="preserve">. They may still be included in the study if they are able to perform at least one of the analyses. The only requirement will be informed consent (preferably written) from all study participants (or their surrogate decision makers) to be enrolled in their respective cohort, and to have WGS or WES performed.</w:t>
      </w:r>
    </w:p>
    <w:p w:rsidR="00000000" w:rsidDel="00000000" w:rsidP="00000000" w:rsidRDefault="00000000" w:rsidRPr="00000000" w14:paraId="000000BD">
      <w:pPr>
        <w:pStyle w:val="Heading2"/>
        <w:numPr>
          <w:ilvl w:val="1"/>
          <w:numId w:val="1"/>
        </w:numPr>
        <w:ind w:left="576" w:hanging="576"/>
        <w:jc w:val="both"/>
        <w:rPr>
          <w:rFonts w:ascii="Calibri" w:cs="Calibri" w:eastAsia="Calibri" w:hAnsi="Calibri"/>
        </w:rPr>
      </w:pPr>
      <w:bookmarkStart w:colFirst="0" w:colLast="0" w:name="_4i7ojhp" w:id="21"/>
      <w:bookmarkEnd w:id="21"/>
      <w:r w:rsidDel="00000000" w:rsidR="00000000" w:rsidRPr="00000000">
        <w:rPr>
          <w:rFonts w:ascii="Calibri" w:cs="Calibri" w:eastAsia="Calibri" w:hAnsi="Calibri"/>
          <w:rtl w:val="0"/>
        </w:rPr>
        <w:t xml:space="preserve">Whole genome or Exome sequencing</w:t>
      </w:r>
    </w:p>
    <w:p w:rsidR="00000000" w:rsidDel="00000000" w:rsidP="00000000" w:rsidRDefault="00000000" w:rsidRPr="00000000" w14:paraId="000000BE">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There will be no restriction on sequencing technology used as long as it has been properly validated, as per local recommendations. Cohort using either WGS or WES may be included in this study.</w:t>
      </w:r>
    </w:p>
    <w:bookmarkStart w:colFirst="0" w:colLast="0" w:name="2xcytpi" w:id="22"/>
    <w:bookmarkEnd w:id="22"/>
    <w:bookmarkStart w:colFirst="0" w:colLast="0" w:name="1ci93xb" w:id="23"/>
    <w:bookmarkEnd w:id="23"/>
    <w:p w:rsidR="00000000" w:rsidDel="00000000" w:rsidP="00000000" w:rsidRDefault="00000000" w:rsidRPr="00000000" w14:paraId="000000BF">
      <w:pPr>
        <w:pStyle w:val="Heading2"/>
        <w:numPr>
          <w:ilvl w:val="1"/>
          <w:numId w:val="1"/>
        </w:numPr>
        <w:ind w:left="576" w:hanging="576"/>
        <w:jc w:val="both"/>
        <w:rPr>
          <w:rFonts w:ascii="Calibri" w:cs="Calibri" w:eastAsia="Calibri" w:hAnsi="Calibri"/>
        </w:rPr>
      </w:pPr>
      <w:bookmarkStart w:colFirst="0" w:colLast="0" w:name="_3whwml4" w:id="24"/>
      <w:bookmarkEnd w:id="24"/>
      <w:r w:rsidDel="00000000" w:rsidR="00000000" w:rsidRPr="00000000">
        <w:rPr>
          <w:rFonts w:ascii="Calibri" w:cs="Calibri" w:eastAsia="Calibri" w:hAnsi="Calibri"/>
          <w:rtl w:val="0"/>
        </w:rPr>
        <w:t xml:space="preserve">Genetic variant calling and quality control</w:t>
      </w:r>
    </w:p>
    <w:p w:rsidR="00000000" w:rsidDel="00000000" w:rsidP="00000000" w:rsidRDefault="00000000" w:rsidRPr="00000000" w14:paraId="000000C0">
      <w:pPr>
        <w:shd w:fill="ffffff" w:val="clear"/>
        <w:jc w:val="both"/>
        <w:rPr>
          <w:rFonts w:ascii="Calibri" w:cs="Calibri" w:eastAsia="Calibri" w:hAnsi="Calibri"/>
        </w:rPr>
      </w:pPr>
      <w:r w:rsidDel="00000000" w:rsidR="00000000" w:rsidRPr="00000000">
        <w:rPr>
          <w:rFonts w:ascii="Calibri" w:cs="Calibri" w:eastAsia="Calibri" w:hAnsi="Calibri"/>
          <w:rtl w:val="0"/>
        </w:rPr>
        <w:t xml:space="preserve">The GRCh38 reference genome will be used for variant calling and for all downstream analyses. Variants will be joint called locally over all study participants genetic sequencing data. There will be no restriction about genome alignment, quality control, and variant calling pipelines, as long as they follow similar steps and recommendations as GATK Best Practices. If needed, each study site is encouraged to follow the steps outline in our WES/WGS analysis pipeline document (sections  1 and 2 of the following: </w:t>
      </w:r>
      <w:hyperlink r:id="rId13">
        <w:r w:rsidDel="00000000" w:rsidR="00000000" w:rsidRPr="00000000">
          <w:rPr>
            <w:rFonts w:ascii="Calibri" w:cs="Calibri" w:eastAsia="Calibri" w:hAnsi="Calibri"/>
            <w:color w:val="0563c1"/>
            <w:u w:val="single"/>
            <w:rtl w:val="0"/>
          </w:rPr>
          <w:t xml:space="preserve">https://docs.google.com/document/d/1X_qjplH8T4BJXSeMQ_sBfQUTiu_kAisicOqGb6B8hcM/edit</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C1">
      <w:pP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C2">
      <w:pPr>
        <w:pStyle w:val="Heading2"/>
        <w:numPr>
          <w:ilvl w:val="1"/>
          <w:numId w:val="1"/>
        </w:numPr>
        <w:ind w:left="576" w:hanging="576"/>
        <w:jc w:val="both"/>
        <w:rPr>
          <w:rFonts w:ascii="Calibri" w:cs="Calibri" w:eastAsia="Calibri" w:hAnsi="Calibri"/>
        </w:rPr>
      </w:pPr>
      <w:bookmarkStart w:colFirst="0" w:colLast="0" w:name="_2bn6wsx" w:id="25"/>
      <w:bookmarkEnd w:id="25"/>
      <w:r w:rsidDel="00000000" w:rsidR="00000000" w:rsidRPr="00000000">
        <w:rPr>
          <w:rFonts w:ascii="Calibri" w:cs="Calibri" w:eastAsia="Calibri" w:hAnsi="Calibri"/>
          <w:rtl w:val="0"/>
        </w:rPr>
        <w:t xml:space="preserve">Genetic variant annotation</w:t>
      </w:r>
    </w:p>
    <w:p w:rsidR="00000000" w:rsidDel="00000000" w:rsidP="00000000" w:rsidRDefault="00000000" w:rsidRPr="00000000" w14:paraId="000000C3">
      <w:pPr>
        <w:shd w:fill="ffffff" w:val="clear"/>
        <w:jc w:val="both"/>
        <w:rPr>
          <w:rFonts w:ascii="Calibri" w:cs="Calibri" w:eastAsia="Calibri" w:hAnsi="Calibri"/>
        </w:rPr>
      </w:pPr>
      <w:r w:rsidDel="00000000" w:rsidR="00000000" w:rsidRPr="00000000">
        <w:rPr>
          <w:rFonts w:ascii="Calibri" w:cs="Calibri" w:eastAsia="Calibri" w:hAnsi="Calibri"/>
          <w:rtl w:val="0"/>
        </w:rPr>
        <w:t xml:space="preserve">From the variant-calling results above, we will perform variant annotation using VEP and the following tools, all available using the VEP tool</w:t>
      </w:r>
      <w:r w:rsidDel="00000000" w:rsidR="00000000" w:rsidRPr="00000000">
        <w:rPr>
          <w:rFonts w:ascii="Calibri" w:cs="Calibri" w:eastAsia="Calibri" w:hAnsi="Calibri"/>
          <w:vertAlign w:val="superscript"/>
          <w:rtl w:val="0"/>
        </w:rPr>
        <w:t xml:space="preserve">4</w:t>
      </w:r>
      <w:r w:rsidDel="00000000" w:rsidR="00000000" w:rsidRPr="00000000">
        <w:rPr>
          <w:rFonts w:ascii="Calibri" w:cs="Calibri" w:eastAsia="Calibri" w:hAnsi="Calibri"/>
          <w:rtl w:val="0"/>
        </w:rPr>
        <w:t xml:space="preserve"> (plugins: dbNSFP v4.0 for the first 5 algorithms below):</w:t>
      </w:r>
    </w:p>
    <w:p w:rsidR="00000000" w:rsidDel="00000000" w:rsidP="00000000" w:rsidRDefault="00000000" w:rsidRPr="00000000" w14:paraId="000000C4">
      <w:pPr>
        <w:numPr>
          <w:ilvl w:val="0"/>
          <w:numId w:val="2"/>
        </w:numPr>
        <w:pBdr>
          <w:top w:color="000000" w:space="0" w:sz="0" w:val="none"/>
          <w:left w:color="000000" w:space="0" w:sz="0" w:val="none"/>
          <w:bottom w:color="000000" w:space="0" w:sz="0" w:val="none"/>
          <w:right w:color="000000" w:space="0" w:sz="0" w:val="none"/>
          <w:between w:color="000000" w:space="0" w:sz="0" w:val="none"/>
        </w:pBdr>
        <w:ind w:left="720" w:hanging="360"/>
        <w:jc w:val="both"/>
        <w:rPr>
          <w:sz w:val="21"/>
          <w:szCs w:val="21"/>
        </w:rPr>
      </w:pPr>
      <w:r w:rsidDel="00000000" w:rsidR="00000000" w:rsidRPr="00000000">
        <w:rPr>
          <w:rFonts w:ascii="Calibri" w:cs="Calibri" w:eastAsia="Calibri" w:hAnsi="Calibri"/>
          <w:sz w:val="21"/>
          <w:szCs w:val="21"/>
          <w:rtl w:val="0"/>
        </w:rPr>
        <w:t xml:space="preserve">SIFT</w:t>
      </w:r>
      <w:r w:rsidDel="00000000" w:rsidR="00000000" w:rsidRPr="00000000">
        <w:rPr>
          <w:rFonts w:ascii="Calibri" w:cs="Calibri" w:eastAsia="Calibri" w:hAnsi="Calibri"/>
          <w:sz w:val="21"/>
          <w:szCs w:val="21"/>
          <w:vertAlign w:val="superscript"/>
          <w:rtl w:val="0"/>
        </w:rPr>
        <w:t xml:space="preserve">5</w:t>
      </w:r>
      <w:r w:rsidDel="00000000" w:rsidR="00000000" w:rsidRPr="00000000">
        <w:rPr>
          <w:rtl w:val="0"/>
        </w:rPr>
      </w:r>
    </w:p>
    <w:p w:rsidR="00000000" w:rsidDel="00000000" w:rsidP="00000000" w:rsidRDefault="00000000" w:rsidRPr="00000000" w14:paraId="000000C5">
      <w:pPr>
        <w:numPr>
          <w:ilvl w:val="0"/>
          <w:numId w:val="2"/>
        </w:numPr>
        <w:pBdr>
          <w:top w:color="000000" w:space="0" w:sz="0" w:val="none"/>
          <w:left w:color="000000" w:space="0" w:sz="0" w:val="none"/>
          <w:bottom w:color="000000" w:space="0" w:sz="0" w:val="none"/>
          <w:right w:color="000000" w:space="0" w:sz="0" w:val="none"/>
          <w:between w:color="000000" w:space="0" w:sz="0" w:val="none"/>
        </w:pBdr>
        <w:ind w:left="720" w:hanging="360"/>
        <w:jc w:val="both"/>
        <w:rPr>
          <w:sz w:val="21"/>
          <w:szCs w:val="21"/>
        </w:rPr>
      </w:pPr>
      <w:r w:rsidDel="00000000" w:rsidR="00000000" w:rsidRPr="00000000">
        <w:rPr>
          <w:rFonts w:ascii="Calibri" w:cs="Calibri" w:eastAsia="Calibri" w:hAnsi="Calibri"/>
          <w:sz w:val="21"/>
          <w:szCs w:val="21"/>
          <w:rtl w:val="0"/>
        </w:rPr>
        <w:t xml:space="preserve">PolyPhen2</w:t>
      </w:r>
      <w:r w:rsidDel="00000000" w:rsidR="00000000" w:rsidRPr="00000000">
        <w:rPr>
          <w:rFonts w:ascii="Calibri" w:cs="Calibri" w:eastAsia="Calibri" w:hAnsi="Calibri"/>
          <w:sz w:val="21"/>
          <w:szCs w:val="21"/>
          <w:vertAlign w:val="superscript"/>
          <w:rtl w:val="0"/>
        </w:rPr>
        <w:t xml:space="preserve">6</w:t>
      </w:r>
      <w:r w:rsidDel="00000000" w:rsidR="00000000" w:rsidRPr="00000000">
        <w:rPr>
          <w:rFonts w:ascii="Calibri" w:cs="Calibri" w:eastAsia="Calibri" w:hAnsi="Calibri"/>
          <w:sz w:val="21"/>
          <w:szCs w:val="21"/>
          <w:rtl w:val="0"/>
        </w:rPr>
        <w:t xml:space="preserve"> with HDIV database</w:t>
      </w:r>
    </w:p>
    <w:p w:rsidR="00000000" w:rsidDel="00000000" w:rsidP="00000000" w:rsidRDefault="00000000" w:rsidRPr="00000000" w14:paraId="000000C6">
      <w:pPr>
        <w:numPr>
          <w:ilvl w:val="0"/>
          <w:numId w:val="2"/>
        </w:numPr>
        <w:pBdr>
          <w:top w:color="000000" w:space="0" w:sz="0" w:val="none"/>
          <w:left w:color="000000" w:space="0" w:sz="0" w:val="none"/>
          <w:bottom w:color="000000" w:space="0" w:sz="0" w:val="none"/>
          <w:right w:color="000000" w:space="0" w:sz="0" w:val="none"/>
          <w:between w:color="000000" w:space="0" w:sz="0" w:val="none"/>
        </w:pBdr>
        <w:ind w:left="720" w:hanging="360"/>
        <w:jc w:val="both"/>
        <w:rPr>
          <w:sz w:val="21"/>
          <w:szCs w:val="21"/>
        </w:rPr>
      </w:pPr>
      <w:r w:rsidDel="00000000" w:rsidR="00000000" w:rsidRPr="00000000">
        <w:rPr>
          <w:rFonts w:ascii="Calibri" w:cs="Calibri" w:eastAsia="Calibri" w:hAnsi="Calibri"/>
          <w:sz w:val="21"/>
          <w:szCs w:val="21"/>
          <w:rtl w:val="0"/>
        </w:rPr>
        <w:t xml:space="preserve">PolyPhen2 with HVAR database</w:t>
      </w:r>
    </w:p>
    <w:p w:rsidR="00000000" w:rsidDel="00000000" w:rsidP="00000000" w:rsidRDefault="00000000" w:rsidRPr="00000000" w14:paraId="000000C7">
      <w:pPr>
        <w:numPr>
          <w:ilvl w:val="0"/>
          <w:numId w:val="2"/>
        </w:numPr>
        <w:pBdr>
          <w:top w:color="000000" w:space="0" w:sz="0" w:val="none"/>
          <w:left w:color="000000" w:space="0" w:sz="0" w:val="none"/>
          <w:bottom w:color="000000" w:space="0" w:sz="0" w:val="none"/>
          <w:right w:color="000000" w:space="0" w:sz="0" w:val="none"/>
          <w:between w:color="000000" w:space="0" w:sz="0" w:val="none"/>
        </w:pBdr>
        <w:ind w:left="720" w:hanging="360"/>
        <w:jc w:val="both"/>
        <w:rPr>
          <w:sz w:val="21"/>
          <w:szCs w:val="21"/>
        </w:rPr>
      </w:pPr>
      <w:r w:rsidDel="00000000" w:rsidR="00000000" w:rsidRPr="00000000">
        <w:rPr>
          <w:rFonts w:ascii="Calibri" w:cs="Calibri" w:eastAsia="Calibri" w:hAnsi="Calibri"/>
          <w:sz w:val="21"/>
          <w:szCs w:val="21"/>
          <w:rtl w:val="0"/>
        </w:rPr>
        <w:t xml:space="preserve">LRT</w:t>
      </w:r>
      <w:r w:rsidDel="00000000" w:rsidR="00000000" w:rsidRPr="00000000">
        <w:rPr>
          <w:rFonts w:ascii="Calibri" w:cs="Calibri" w:eastAsia="Calibri" w:hAnsi="Calibri"/>
          <w:sz w:val="21"/>
          <w:szCs w:val="21"/>
          <w:vertAlign w:val="superscript"/>
          <w:rtl w:val="0"/>
        </w:rPr>
        <w:t xml:space="preserve">7</w:t>
      </w:r>
      <w:r w:rsidDel="00000000" w:rsidR="00000000" w:rsidRPr="00000000">
        <w:rPr>
          <w:rtl w:val="0"/>
        </w:rPr>
      </w:r>
    </w:p>
    <w:p w:rsidR="00000000" w:rsidDel="00000000" w:rsidP="00000000" w:rsidRDefault="00000000" w:rsidRPr="00000000" w14:paraId="000000C8">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jc w:val="both"/>
        <w:rPr>
          <w:color w:val="000000"/>
        </w:rPr>
      </w:pPr>
      <w:r w:rsidDel="00000000" w:rsidR="00000000" w:rsidRPr="00000000">
        <w:rPr>
          <w:rFonts w:ascii="Calibri" w:cs="Calibri" w:eastAsia="Calibri" w:hAnsi="Calibri"/>
          <w:sz w:val="21"/>
          <w:szCs w:val="21"/>
          <w:rtl w:val="0"/>
        </w:rPr>
        <w:t xml:space="preserve">MutationTaster</w:t>
      </w:r>
      <w:r w:rsidDel="00000000" w:rsidR="00000000" w:rsidRPr="00000000">
        <w:rPr>
          <w:rFonts w:ascii="Calibri" w:cs="Calibri" w:eastAsia="Calibri" w:hAnsi="Calibri"/>
          <w:sz w:val="21"/>
          <w:szCs w:val="21"/>
          <w:vertAlign w:val="superscript"/>
          <w:rtl w:val="0"/>
        </w:rPr>
        <w:t xml:space="preserve">8</w:t>
      </w:r>
      <w:r w:rsidDel="00000000" w:rsidR="00000000" w:rsidRPr="00000000">
        <w:rPr>
          <w:rtl w:val="0"/>
        </w:rPr>
      </w:r>
    </w:p>
    <w:p w:rsidR="00000000" w:rsidDel="00000000" w:rsidP="00000000" w:rsidRDefault="00000000" w:rsidRPr="00000000" w14:paraId="000000C9">
      <w:pPr>
        <w:pStyle w:val="Heading2"/>
        <w:numPr>
          <w:ilvl w:val="1"/>
          <w:numId w:val="1"/>
        </w:numPr>
        <w:ind w:left="576" w:hanging="576"/>
        <w:jc w:val="both"/>
        <w:rPr>
          <w:rFonts w:ascii="Calibri" w:cs="Calibri" w:eastAsia="Calibri" w:hAnsi="Calibri"/>
        </w:rPr>
      </w:pPr>
      <w:bookmarkStart w:colFirst="0" w:colLast="0" w:name="_qsh70q" w:id="26"/>
      <w:bookmarkEnd w:id="26"/>
      <w:r w:rsidDel="00000000" w:rsidR="00000000" w:rsidRPr="00000000">
        <w:rPr>
          <w:rFonts w:ascii="Calibri" w:cs="Calibri" w:eastAsia="Calibri" w:hAnsi="Calibri"/>
          <w:rtl w:val="0"/>
        </w:rPr>
        <w:t xml:space="preserve">Genetic association studies</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analyses will be performed separately for each continental ancestry (AFR, AMR, EAS, EUR, SAS, as well as a general middle eastern ancestry), as per each contributing cohort’s population, then meta-analyzed (see below for meta-analysis plan).</w:t>
      </w:r>
    </w:p>
    <w:p w:rsidR="00000000" w:rsidDel="00000000" w:rsidP="00000000" w:rsidRDefault="00000000" w:rsidRPr="00000000" w14:paraId="000000C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primary analysis will be aligned with previous work done on the UK Biobank whole-exome sequencing from Regeneron’s genetics group</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is, we will define a burden test by assigning each gene per individual a score of 0, 1, or 2 in the following way:</w:t>
      </w:r>
    </w:p>
    <w:p w:rsidR="00000000" w:rsidDel="00000000" w:rsidP="00000000" w:rsidRDefault="00000000" w:rsidRPr="00000000" w14:paraId="000000C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individual with no deleterious variant at the gene will receive a score of 0 for that gene.</w:t>
      </w:r>
    </w:p>
    <w:p w:rsidR="00000000" w:rsidDel="00000000" w:rsidP="00000000" w:rsidRDefault="00000000" w:rsidRPr="00000000" w14:paraId="000000C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individual with any number of deleterious variants at the gene, if they are all heterozygous, will receive a score of 1 for that gene.</w:t>
      </w:r>
    </w:p>
    <w:p w:rsidR="00000000" w:rsidDel="00000000" w:rsidP="00000000" w:rsidRDefault="00000000" w:rsidRPr="00000000" w14:paraId="000000C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individual with any amount of homozygous deleterious variants at the gene will receive a score of 2 for that gene.</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score is like an additive effect model for single nucleotide polymorphisms in traditional genome-wide association studies. This is akin to an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in-silico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testing of gene knockdown experiments, where one deleterious variant is assumed to be enough to lead to a loss-of-function, and compounding such variants is hypothesized not to alter function more. To avoid confusion with other types of burden tests, we will refer to this test as the knockdown burden test below.</w:t>
      </w:r>
    </w:p>
    <w:p w:rsidR="00000000" w:rsidDel="00000000" w:rsidP="00000000" w:rsidRDefault="00000000" w:rsidRPr="00000000" w14:paraId="000000D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variants that passed quality control described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Section 5.3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will perform two analyses. First using variants with MAF&lt;1% and second using variants with MAF&lt;0.1%. Each set of variants will be further restricted to predicted-deleterious variants according to VEP annotations or five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in-silico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algorithms to define 3 “masks” (see below) to use for our knockdown tests. These five algorithms are the following:</w:t>
      </w:r>
    </w:p>
    <w:p w:rsidR="00000000" w:rsidDel="00000000" w:rsidP="00000000" w:rsidRDefault="00000000" w:rsidRPr="00000000" w14:paraId="000000D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SIFT</w:t>
      </w:r>
    </w:p>
    <w:p w:rsidR="00000000" w:rsidDel="00000000" w:rsidP="00000000" w:rsidRDefault="00000000" w:rsidRPr="00000000" w14:paraId="000000D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PolyPhen2 with HDIV database</w:t>
      </w:r>
    </w:p>
    <w:p w:rsidR="00000000" w:rsidDel="00000000" w:rsidP="00000000" w:rsidRDefault="00000000" w:rsidRPr="00000000" w14:paraId="000000D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PolyPhen2 with HVAR database</w:t>
      </w:r>
    </w:p>
    <w:p w:rsidR="00000000" w:rsidDel="00000000" w:rsidP="00000000" w:rsidRDefault="00000000" w:rsidRPr="00000000" w14:paraId="000000D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LRT</w:t>
      </w:r>
    </w:p>
    <w:p w:rsidR="00000000" w:rsidDel="00000000" w:rsidP="00000000" w:rsidRDefault="00000000" w:rsidRPr="00000000" w14:paraId="000000D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MutationTaster</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5 algorithms are available through the dbSNP4.0a VEP plugin.</w:t>
      </w:r>
    </w:p>
    <w:p w:rsidR="00000000" w:rsidDel="00000000" w:rsidP="00000000" w:rsidRDefault="00000000" w:rsidRPr="00000000" w14:paraId="000000D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association tests will include the following covariates:</w:t>
      </w:r>
    </w:p>
    <w:p w:rsidR="00000000" w:rsidDel="00000000" w:rsidP="00000000" w:rsidRDefault="00000000" w:rsidRPr="00000000" w14:paraId="000000D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Age</w:t>
      </w:r>
    </w:p>
    <w:p w:rsidR="00000000" w:rsidDel="00000000" w:rsidP="00000000" w:rsidRDefault="00000000" w:rsidRPr="00000000" w14:paraId="000000D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Sex</w:t>
      </w:r>
    </w:p>
    <w:p w:rsidR="00000000" w:rsidDel="00000000" w:rsidP="00000000" w:rsidRDefault="00000000" w:rsidRPr="00000000" w14:paraId="000000D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Age * Sex</w:t>
      </w:r>
    </w:p>
    <w:p w:rsidR="00000000" w:rsidDel="00000000" w:rsidP="00000000" w:rsidRDefault="00000000" w:rsidRPr="00000000" w14:paraId="000000D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Age squared</w:t>
      </w:r>
    </w:p>
    <w:p w:rsidR="00000000" w:rsidDel="00000000" w:rsidP="00000000" w:rsidRDefault="00000000" w:rsidRPr="00000000" w14:paraId="000000D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Age squared * sex</w:t>
      </w:r>
    </w:p>
    <w:p w:rsidR="00000000" w:rsidDel="00000000" w:rsidP="00000000" w:rsidRDefault="00000000" w:rsidRPr="00000000" w14:paraId="000000E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PCs obtained from common variants (e.g. from whole-genome genotyping, as in GWASs), using a MAF lower bound of at least 1%.</w:t>
      </w:r>
    </w:p>
    <w:p w:rsidR="00000000" w:rsidDel="00000000" w:rsidP="00000000" w:rsidRDefault="00000000" w:rsidRPr="00000000" w14:paraId="000000E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PCs obtained from rare variants</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 LD pruned variants with minor allele frequency less than 1% (allele frequency based on each individual cohort’s sample). Lower threshold on MAC to be left at the discretion of each participating cohort.</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following three masks will be used (in all analyses), on each gene’s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canonical transcript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 pLOF variants defined by VEP as high impact variants.</w:t>
      </w:r>
    </w:p>
    <w:p w:rsidR="00000000" w:rsidDel="00000000" w:rsidP="00000000" w:rsidRDefault="00000000" w:rsidRPr="00000000" w14:paraId="000000E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 pLOF variants defined in M1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moderate impacts indels as defined by VEP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moderate impacts SNPs as defined by VEP which are classified as deleterious by all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in-silico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rtl w:val="0"/>
        </w:rPr>
        <w:t xml:space="preserve">algorithms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providing an annotation.</w:t>
      </w:r>
    </w:p>
    <w:p w:rsidR="00000000" w:rsidDel="00000000" w:rsidP="00000000" w:rsidRDefault="00000000" w:rsidRPr="00000000" w14:paraId="000000E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 pLOF variants defined in M1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moderate impacts indels as defined by VEP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moderate impacts SNPs as defined by VEP which are classified as deleterious by at least 1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in-silico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algorithm.</w:t>
      </w:r>
    </w:p>
    <w:p w:rsidR="00000000" w:rsidDel="00000000" w:rsidP="00000000" w:rsidRDefault="00000000" w:rsidRPr="00000000" w14:paraId="000000E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association studies will therefore be performed locally in the following ways:</w:t>
      </w:r>
    </w:p>
    <w:p w:rsidR="00000000" w:rsidDel="00000000" w:rsidP="00000000" w:rsidRDefault="00000000" w:rsidRPr="00000000" w14:paraId="000000E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Knockdown burden tests at MAF&lt;1%</w:t>
      </w:r>
    </w:p>
    <w:p w:rsidR="00000000" w:rsidDel="00000000" w:rsidP="00000000" w:rsidRDefault="00000000" w:rsidRPr="00000000" w14:paraId="000000EA">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cohorts will restrict analysis to variants that have a MAF&lt;1% in their sample.</w:t>
      </w:r>
    </w:p>
    <w:p w:rsidR="00000000" w:rsidDel="00000000" w:rsidP="00000000" w:rsidRDefault="00000000" w:rsidRPr="00000000" w14:paraId="000000EB">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ensure that all cohorts use a common definition of what constitutes a MAF below 1%, we will provide an additional list of excluded variants, made from merging common variants from all cohorts. This will ensure that common variants in one cohort are not used as rare variants by another group. We will proceed with two analyses: </w:t>
      </w:r>
    </w:p>
    <w:p w:rsidR="00000000" w:rsidDel="00000000" w:rsidP="00000000" w:rsidRDefault="00000000" w:rsidRPr="00000000" w14:paraId="000000EC">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Variants present in any of the gnomAD</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ESP</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reference ancestries with MAF&gt;1% will be excluded in all studies in the first analysis</w:t>
      </w:r>
    </w:p>
    <w:p w:rsidR="00000000" w:rsidDel="00000000" w:rsidP="00000000" w:rsidRDefault="00000000" w:rsidRPr="00000000" w14:paraId="000000ED">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additional variant list made up of each cohort’s common variant (MAF&gt;1%) will serve as a second exclusion list for the second analysis (in addition to gnomAD and ESP).</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different masks above will be used with the remaining variants.</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exclusion list will be centrally compiled by the BQC-19 investigators and built from the list of all variants from each participating cohort. Each cohort will have previously normalized and left aligned their variants to make sure we are comparing the same variants. Code for normalization and alignment using bcftools is provided on the github: </w:t>
      </w:r>
      <w:hyperlink r:id="rId14">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https://github.com/DrGBL/WES.WGS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P-value threshold for knockdown burden tests will be obtained using Bonferroni adjustments by the number of genes included, with a significant p-value of 0.05, divided by the number of genes tested (</w:t>
      </w:r>
      <w:r w:rsidDel="00000000" w:rsidR="00000000" w:rsidRPr="00000000">
        <w:rPr>
          <w:rFonts w:ascii="Calibri" w:cs="Calibri" w:eastAsia="Calibri" w:hAnsi="Calibri"/>
          <w:rtl w:val="0"/>
        </w:rPr>
        <w:t xml:space="preserve">on an exome-wide scale this corresponds to around 20,000 genes and a threshold of 0.05/20,000 = 0.000025)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Knockdown burden tests at MAF&lt;0.1%</w:t>
      </w:r>
    </w:p>
    <w:p w:rsidR="00000000" w:rsidDel="00000000" w:rsidP="00000000" w:rsidRDefault="00000000" w:rsidRPr="00000000" w14:paraId="000000F3">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same process as above will be followed using a MAF&lt;0.1% for the choice of deleterious variants to be included with the following changes:</w:t>
      </w:r>
    </w:p>
    <w:p w:rsidR="00000000" w:rsidDel="00000000" w:rsidP="00000000" w:rsidRDefault="00000000" w:rsidRPr="00000000" w14:paraId="000000F4">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cohorts will restrict analysis to variants with MAF&lt;0.1%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singletons (to allow for smaller cohorts to contribute to the analysis).</w:t>
      </w:r>
    </w:p>
    <w:p w:rsidR="00000000" w:rsidDel="00000000" w:rsidP="00000000" w:rsidRDefault="00000000" w:rsidRPr="00000000" w14:paraId="000000F5">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gnomAD and ESP list will also be used to remove all variants with MAF&gt;0.1% in any population.</w:t>
      </w:r>
    </w:p>
    <w:p w:rsidR="00000000" w:rsidDel="00000000" w:rsidP="00000000" w:rsidRDefault="00000000" w:rsidRPr="00000000" w14:paraId="000000F6">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an additional analysis, a pooled list of common variants will also be used for additional removal of locally common variants that are not annotated as MAF&lt;0.1% by gnomAD or ESP.</w:t>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account for imprecise MAF estimates in smaller cohorts and imbalance in cases and controls in some cohorts, while still excluding most common variants, each cohort will report variants with both MAF≥0.1% and MAC≥6. These will be pooled across cohorts for the exclusion list. The MAC≥6 was made in order for a cohort with a sample size of 300 to report variants with MAF≥1%.</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w:t>
      </w:r>
      <w:r w:rsidDel="00000000" w:rsidR="00000000" w:rsidRPr="00000000">
        <w:rPr>
          <w:rFonts w:ascii="Calibri" w:cs="Calibri" w:eastAsia="Calibri" w:hAnsi="Calibri"/>
          <w:b w:val="1"/>
          <w:sz w:val="24"/>
          <w:szCs w:val="24"/>
          <w:rtl w:val="0"/>
        </w:rPr>
        <w:t xml:space="preserve">Appendix 2</w:t>
      </w:r>
      <w:r w:rsidDel="00000000" w:rsidR="00000000" w:rsidRPr="00000000">
        <w:rPr>
          <w:rFonts w:ascii="Calibri" w:cs="Calibri" w:eastAsia="Calibri" w:hAnsi="Calibri"/>
          <w:sz w:val="24"/>
          <w:szCs w:val="24"/>
          <w:rtl w:val="0"/>
        </w:rPr>
        <w:t xml:space="preserve"> for algorithms on how the different analysis and how to select variants based on these multiple MAF thresholds. Also refer to </w:t>
      </w:r>
      <w:r w:rsidDel="00000000" w:rsidR="00000000" w:rsidRPr="00000000">
        <w:rPr>
          <w:rFonts w:ascii="Calibri" w:cs="Calibri" w:eastAsia="Calibri" w:hAnsi="Calibri"/>
          <w:b w:val="1"/>
          <w:sz w:val="24"/>
          <w:szCs w:val="24"/>
          <w:rtl w:val="0"/>
        </w:rPr>
        <w:t xml:space="preserve">Appendix 3</w:t>
      </w:r>
      <w:r w:rsidDel="00000000" w:rsidR="00000000" w:rsidRPr="00000000">
        <w:rPr>
          <w:rFonts w:ascii="Calibri" w:cs="Calibri" w:eastAsia="Calibri" w:hAnsi="Calibri"/>
          <w:sz w:val="24"/>
          <w:szCs w:val="24"/>
          <w:rtl w:val="0"/>
        </w:rPr>
        <w:t xml:space="preserve"> for an algorithm on how to select variants to provide to the consortium to build the pooled common variant exclusion list in the MAF</w:t>
      </w:r>
      <w:r w:rsidDel="00000000" w:rsidR="00000000" w:rsidRPr="00000000">
        <w:rPr>
          <w:rFonts w:ascii="Calibri" w:cs="Calibri" w:eastAsia="Calibri" w:hAnsi="Calibri"/>
          <w:rtl w:val="0"/>
        </w:rPr>
        <w:t xml:space="preserve">&lt;0.1% analysis.</w:t>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analyses will be performed using the Regenie software</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Regenie uses a two-step approach to performing </w:t>
      </w:r>
      <w:r w:rsidDel="00000000" w:rsidR="00000000" w:rsidRPr="00000000">
        <w:rPr>
          <w:rFonts w:ascii="Calibri" w:cs="Calibri" w:eastAsia="Calibri" w:hAnsi="Calibri"/>
          <w:rtl w:val="0"/>
        </w:rPr>
        <w:t xml:space="preserve">genome-wide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association studies:</w:t>
      </w:r>
    </w:p>
    <w:p w:rsidR="00000000" w:rsidDel="00000000" w:rsidP="00000000" w:rsidRDefault="00000000" w:rsidRPr="00000000" w14:paraId="000000F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1: uses ridge regression to produce a genome-wide prediction for the outcomes. Common variants (i.e. like a GWAS) should be used for this step. Step 1 only needs to be done 1, and multiple phenotypes can be combined at once.</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2: using results from Step 1, we will analyze each gene and mask combinations as though they were a single nucleotide polymorphism, using the knock-down burden test described above. This step uses Firth penalized likelihood to adjust for rare events.</w:t>
      </w:r>
    </w:p>
    <w:p w:rsidR="00000000" w:rsidDel="00000000" w:rsidP="00000000" w:rsidRDefault="00000000" w:rsidRPr="00000000" w14:paraId="000000FF">
      <w:pPr>
        <w:pBdr>
          <w:top w:color="000000" w:space="0" w:sz="0" w:val="none"/>
          <w:left w:color="000000" w:space="0" w:sz="0" w:val="none"/>
          <w:bottom w:color="000000" w:space="0" w:sz="0" w:val="none"/>
          <w:right w:color="000000" w:space="0" w:sz="0" w:val="none"/>
          <w:between w:color="000000" w:space="0" w:sz="0" w:val="none"/>
        </w:pBdr>
        <w:jc w:val="both"/>
        <w:rPr>
          <w:rFonts w:ascii="Calibri" w:cs="Calibri" w:eastAsia="Calibri" w:hAnsi="Calibri"/>
        </w:rPr>
      </w:pPr>
      <w:r w:rsidDel="00000000" w:rsidR="00000000" w:rsidRPr="00000000">
        <w:rPr>
          <w:rtl w:val="0"/>
        </w:rPr>
      </w:r>
    </w:p>
    <w:p w:rsidR="00000000" w:rsidDel="00000000" w:rsidP="00000000" w:rsidRDefault="00000000" w:rsidRPr="00000000" w14:paraId="00000100">
      <w:pPr>
        <w:pStyle w:val="Heading2"/>
        <w:numPr>
          <w:ilvl w:val="1"/>
          <w:numId w:val="1"/>
        </w:numPr>
        <w:ind w:left="576" w:hanging="576"/>
        <w:jc w:val="both"/>
        <w:rPr>
          <w:rFonts w:ascii="Calibri" w:cs="Calibri" w:eastAsia="Calibri" w:hAnsi="Calibri"/>
        </w:rPr>
      </w:pPr>
      <w:bookmarkStart w:colFirst="0" w:colLast="0" w:name="_3as4poj" w:id="27"/>
      <w:bookmarkEnd w:id="27"/>
      <w:r w:rsidDel="00000000" w:rsidR="00000000" w:rsidRPr="00000000">
        <w:rPr>
          <w:rFonts w:ascii="Calibri" w:cs="Calibri" w:eastAsia="Calibri" w:hAnsi="Calibri"/>
          <w:rtl w:val="0"/>
        </w:rPr>
        <w:t xml:space="preserve">Individual variants association tests</w:t>
      </w:r>
    </w:p>
    <w:p w:rsidR="00000000" w:rsidDel="00000000" w:rsidP="00000000" w:rsidRDefault="00000000" w:rsidRPr="00000000" w14:paraId="00000101">
      <w:pPr>
        <w:jc w:val="both"/>
        <w:rPr>
          <w:rFonts w:ascii="Calibri" w:cs="Calibri" w:eastAsia="Calibri" w:hAnsi="Calibri"/>
        </w:rPr>
      </w:pPr>
      <w:r w:rsidDel="00000000" w:rsidR="00000000" w:rsidRPr="00000000">
        <w:rPr>
          <w:rFonts w:ascii="Calibri" w:cs="Calibri" w:eastAsia="Calibri" w:hAnsi="Calibri"/>
          <w:rtl w:val="0"/>
        </w:rPr>
        <w:t xml:space="preserve">If we find significant associations using gene-based tests, we will proceed with single association studies using all variants from those genes. Power curves based on the hospitalized phenotypes, with a significance threshold of 5x10</w:t>
      </w:r>
      <w:r w:rsidDel="00000000" w:rsidR="00000000" w:rsidRPr="00000000">
        <w:rPr>
          <w:rFonts w:ascii="Calibri" w:cs="Calibri" w:eastAsia="Calibri" w:hAnsi="Calibri"/>
          <w:vertAlign w:val="superscript"/>
          <w:rtl w:val="0"/>
        </w:rPr>
        <w:t xml:space="preserve">-8</w:t>
      </w:r>
      <w:r w:rsidDel="00000000" w:rsidR="00000000" w:rsidRPr="00000000">
        <w:rPr>
          <w:rFonts w:ascii="Calibri" w:cs="Calibri" w:eastAsia="Calibri" w:hAnsi="Calibri"/>
          <w:rtl w:val="0"/>
        </w:rPr>
        <w:t xml:space="preserve">, and using the November 17 number of cases reported in the consortium were performed using the Genetics Association Study Power Calculator</w:t>
      </w:r>
      <w:r w:rsidDel="00000000" w:rsidR="00000000" w:rsidRPr="00000000">
        <w:rPr>
          <w:rFonts w:ascii="Calibri" w:cs="Calibri" w:eastAsia="Calibri" w:hAnsi="Calibri"/>
          <w:vertAlign w:val="superscript"/>
          <w:rtl w:val="0"/>
        </w:rPr>
        <w:t xml:space="preserve">13</w:t>
      </w:r>
      <w:r w:rsidDel="00000000" w:rsidR="00000000" w:rsidRPr="00000000">
        <w:rPr>
          <w:rFonts w:ascii="Calibri" w:cs="Calibri" w:eastAsia="Calibri" w:hAnsi="Calibri"/>
          <w:rtl w:val="0"/>
        </w:rPr>
        <w:t xml:space="preserve">. They are shown in </w:t>
      </w:r>
      <w:r w:rsidDel="00000000" w:rsidR="00000000" w:rsidRPr="00000000">
        <w:rPr>
          <w:rFonts w:ascii="Calibri" w:cs="Calibri" w:eastAsia="Calibri" w:hAnsi="Calibri"/>
          <w:b w:val="1"/>
          <w:rtl w:val="0"/>
        </w:rPr>
        <w:t xml:space="preserve">Appendix 1</w:t>
      </w:r>
      <w:r w:rsidDel="00000000" w:rsidR="00000000" w:rsidRPr="00000000">
        <w:rPr>
          <w:rFonts w:ascii="Calibri" w:cs="Calibri" w:eastAsia="Calibri" w:hAnsi="Calibri"/>
          <w:rtl w:val="0"/>
        </w:rPr>
        <w:t xml:space="preserve">. These suggest that we should be well powered for relative risks &gt; 2. P-value threshold for these tests will be obtained using Bonferroni adjustments by the number of variants tested (note that this is a likely conservative estimate, given linkage disequilibrium).</w:t>
      </w:r>
    </w:p>
    <w:p w:rsidR="00000000" w:rsidDel="00000000" w:rsidP="00000000" w:rsidRDefault="00000000" w:rsidRPr="00000000" w14:paraId="00000102">
      <w:pPr>
        <w:pStyle w:val="Heading2"/>
        <w:numPr>
          <w:ilvl w:val="1"/>
          <w:numId w:val="1"/>
        </w:numPr>
        <w:ind w:left="576" w:hanging="576"/>
        <w:jc w:val="both"/>
        <w:rPr>
          <w:rFonts w:ascii="Calibri" w:cs="Calibri" w:eastAsia="Calibri" w:hAnsi="Calibri"/>
        </w:rPr>
      </w:pPr>
      <w:bookmarkStart w:colFirst="0" w:colLast="0" w:name="_1pxezwc" w:id="28"/>
      <w:bookmarkEnd w:id="28"/>
      <w:r w:rsidDel="00000000" w:rsidR="00000000" w:rsidRPr="00000000">
        <w:rPr>
          <w:rFonts w:ascii="Calibri" w:cs="Calibri" w:eastAsia="Calibri" w:hAnsi="Calibri"/>
          <w:rtl w:val="0"/>
        </w:rPr>
        <w:t xml:space="preserve">Meta-analysis</w:t>
      </w:r>
      <w:r w:rsidDel="00000000" w:rsidR="00000000" w:rsidRPr="00000000">
        <w:rPr>
          <w:rtl w:val="0"/>
        </w:rPr>
      </w:r>
    </w:p>
    <w:p w:rsidR="00000000" w:rsidDel="00000000" w:rsidP="00000000" w:rsidRDefault="00000000" w:rsidRPr="00000000" w14:paraId="00000103">
      <w:pPr>
        <w:widowControl w:val="1"/>
        <w:jc w:val="both"/>
        <w:rPr>
          <w:rFonts w:ascii="Calibri" w:cs="Calibri" w:eastAsia="Calibri" w:hAnsi="Calibri"/>
          <w:color w:val="000000"/>
        </w:rPr>
      </w:pPr>
      <w:bookmarkStart w:colFirst="0" w:colLast="0" w:name="_49x2ik5" w:id="29"/>
      <w:bookmarkEnd w:id="29"/>
      <w:r w:rsidDel="00000000" w:rsidR="00000000" w:rsidRPr="00000000">
        <w:rPr>
          <w:rFonts w:ascii="Calibri" w:cs="Calibri" w:eastAsia="Calibri" w:hAnsi="Calibri"/>
          <w:color w:val="000000"/>
          <w:rtl w:val="0"/>
        </w:rPr>
        <w:t xml:space="preserve">Summary statistics from the knockdown burden will be used in an inverse-variance weighted random effect model, to account for the expected ancestry heterogeneity. This will be done separately for every mask in the knockout tests. The same procedure will be used if single variant association tests are done. </w:t>
      </w:r>
    </w:p>
    <w:p w:rsidR="00000000" w:rsidDel="00000000" w:rsidP="00000000" w:rsidRDefault="00000000" w:rsidRPr="00000000" w14:paraId="00000104">
      <w:pPr>
        <w:widowControl w:val="1"/>
        <w:jc w:val="both"/>
        <w:rPr>
          <w:rFonts w:ascii="Calibri" w:cs="Calibri" w:eastAsia="Calibri" w:hAnsi="Calibri"/>
        </w:rPr>
      </w:pPr>
      <w:bookmarkStart w:colFirst="0" w:colLast="0" w:name="_ur6354xeshzl" w:id="30"/>
      <w:bookmarkEnd w:id="30"/>
      <w:r w:rsidDel="00000000" w:rsidR="00000000" w:rsidRPr="00000000">
        <w:rPr>
          <w:rtl w:val="0"/>
        </w:rPr>
      </w:r>
    </w:p>
    <w:p w:rsidR="00000000" w:rsidDel="00000000" w:rsidP="00000000" w:rsidRDefault="00000000" w:rsidRPr="00000000" w14:paraId="00000105">
      <w:pPr>
        <w:widowControl w:val="1"/>
        <w:jc w:val="both"/>
        <w:rPr>
          <w:rFonts w:ascii="Calibri" w:cs="Calibri" w:eastAsia="Calibri" w:hAnsi="Calibri"/>
          <w:sz w:val="24"/>
          <w:szCs w:val="24"/>
        </w:rPr>
      </w:pPr>
      <w:bookmarkStart w:colFirst="0" w:colLast="0" w:name="_b17p12sdcf48" w:id="31"/>
      <w:bookmarkEnd w:id="31"/>
      <w:r w:rsidDel="00000000" w:rsidR="00000000" w:rsidRPr="00000000">
        <w:rPr>
          <w:rFonts w:ascii="Calibri" w:cs="Calibri" w:eastAsia="Calibri" w:hAnsi="Calibri"/>
          <w:rtl w:val="0"/>
        </w:rPr>
        <w:t xml:space="preserve">For this, w</w:t>
      </w:r>
      <w:r w:rsidDel="00000000" w:rsidR="00000000" w:rsidRPr="00000000">
        <w:rPr>
          <w:rFonts w:ascii="Calibri" w:cs="Calibri" w:eastAsia="Calibri" w:hAnsi="Calibri"/>
          <w:color w:val="000000"/>
          <w:rtl w:val="0"/>
        </w:rPr>
        <w:t xml:space="preserve">e ask that the summary statistics file obtained from </w:t>
      </w:r>
      <w:r w:rsidDel="00000000" w:rsidR="00000000" w:rsidRPr="00000000">
        <w:rPr>
          <w:rFonts w:ascii="Calibri" w:cs="Calibri" w:eastAsia="Calibri" w:hAnsi="Calibri"/>
          <w:rtl w:val="0"/>
        </w:rPr>
        <w:t xml:space="preserve">Regenie’s Step 2 (with the --htp command) </w:t>
      </w:r>
      <w:r w:rsidDel="00000000" w:rsidR="00000000" w:rsidRPr="00000000">
        <w:rPr>
          <w:rFonts w:ascii="Calibri" w:cs="Calibri" w:eastAsia="Calibri" w:hAnsi="Calibri"/>
          <w:color w:val="000000"/>
          <w:rtl w:val="0"/>
        </w:rPr>
        <w:t xml:space="preserve">be named with the following convention:</w:t>
      </w:r>
      <w:r w:rsidDel="00000000" w:rsidR="00000000" w:rsidRPr="00000000">
        <w:rPr>
          <w:rtl w:val="0"/>
        </w:rPr>
      </w:r>
    </w:p>
    <w:p w:rsidR="00000000" w:rsidDel="00000000" w:rsidP="00000000" w:rsidRDefault="00000000" w:rsidRPr="00000000" w14:paraId="0000010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CohortName.YYYY.MM.DD.Phenotype.Ancestry.WhichExclusionList.txt</w:t>
      </w:r>
      <w:r w:rsidDel="00000000" w:rsidR="00000000" w:rsidRPr="00000000">
        <w:rPr>
          <w:rtl w:val="0"/>
        </w:rPr>
      </w:r>
    </w:p>
    <w:p w:rsidR="00000000" w:rsidDel="00000000" w:rsidP="00000000" w:rsidRDefault="00000000" w:rsidRPr="00000000" w14:paraId="00000107">
      <w:pPr>
        <w:widowControl w:val="1"/>
        <w:jc w:val="both"/>
        <w:rPr>
          <w:rFonts w:ascii="Calibri" w:cs="Calibri" w:eastAsia="Calibri" w:hAnsi="Calibri"/>
        </w:rPr>
      </w:pPr>
      <w:r w:rsidDel="00000000" w:rsidR="00000000" w:rsidRPr="00000000">
        <w:rPr>
          <w:rFonts w:ascii="Calibri" w:cs="Calibri" w:eastAsia="Calibri" w:hAnsi="Calibri"/>
          <w:color w:val="000000"/>
          <w:rtl w:val="0"/>
        </w:rPr>
        <w:t xml:space="preserve">Additionally, we ask that one additional file named “CohortName.YYYY.MM.DD.info” containing a table with the following columns be also submitted (as a tab separated, csv separated, or excel sheet). The use of the --htp option allows for a standardized output that includes all necessary information for </w:t>
      </w:r>
      <w:r w:rsidDel="00000000" w:rsidR="00000000" w:rsidRPr="00000000">
        <w:rPr>
          <w:rFonts w:ascii="Calibri" w:cs="Calibri" w:eastAsia="Calibri" w:hAnsi="Calibri"/>
          <w:rtl w:val="0"/>
        </w:rPr>
        <w:t xml:space="preserve">the meta-analysis. The only information not provided by the --htp output, and hence required in the file name, are the name of the cohort/biobank, the date the analysis was performed, the phenotype (A, B, C), the ancestry, and the variant exclusion list used.</w:t>
      </w:r>
    </w:p>
    <w:p w:rsidR="00000000" w:rsidDel="00000000" w:rsidP="00000000" w:rsidRDefault="00000000" w:rsidRPr="00000000" w14:paraId="00000108">
      <w:pPr>
        <w:widowControl w:val="1"/>
        <w:jc w:val="both"/>
        <w:rPr>
          <w:rFonts w:ascii="Calibri" w:cs="Calibri" w:eastAsia="Calibri" w:hAnsi="Calibri"/>
        </w:rPr>
      </w:pPr>
      <w:r w:rsidDel="00000000" w:rsidR="00000000" w:rsidRPr="00000000">
        <w:rPr>
          <w:rtl w:val="0"/>
        </w:rPr>
      </w:r>
    </w:p>
    <w:p w:rsidR="00000000" w:rsidDel="00000000" w:rsidP="00000000" w:rsidRDefault="00000000" w:rsidRPr="00000000" w14:paraId="00000109">
      <w:pPr>
        <w:widowControl w:val="1"/>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 the exclusion list, write either “gnomad” (for the analysis using gnomad/esp) or “commonList” (for the analysis using gnomad/esp and the common variant merged list). For example, for a cohort named “HelloWorldBioBank”, with an analysis performed on December 17 2020, with south asian ancestry, phenotype 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the file names would be:</w:t>
      </w:r>
    </w:p>
    <w:p w:rsidR="00000000" w:rsidDel="00000000" w:rsidP="00000000" w:rsidRDefault="00000000" w:rsidRPr="00000000" w14:paraId="000001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HelloWorldBioBank.2020.12.17.A.SAS.gnomad.txt</w:t>
      </w:r>
      <w:r w:rsidDel="00000000" w:rsidR="00000000" w:rsidRPr="00000000">
        <w:rPr>
          <w:rtl w:val="0"/>
        </w:rPr>
      </w:r>
    </w:p>
    <w:p w:rsidR="00000000" w:rsidDel="00000000" w:rsidP="00000000" w:rsidRDefault="00000000" w:rsidRPr="00000000" w14:paraId="000001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HelloWorldBioBank.2020.12.17.A.SAS.commonList.txt</w:t>
      </w:r>
      <w:r w:rsidDel="00000000" w:rsidR="00000000" w:rsidRPr="00000000">
        <w:rPr>
          <w:rtl w:val="0"/>
        </w:rPr>
      </w:r>
    </w:p>
    <w:p w:rsidR="00000000" w:rsidDel="00000000" w:rsidP="00000000" w:rsidRDefault="00000000" w:rsidRPr="00000000" w14:paraId="0000010C">
      <w:pPr>
        <w:widowControl w:val="1"/>
        <w:jc w:val="both"/>
        <w:rPr>
          <w:rFonts w:ascii="Calibri" w:cs="Calibri" w:eastAsia="Calibri" w:hAnsi="Calibri"/>
        </w:rPr>
      </w:pPr>
      <w:r w:rsidDel="00000000" w:rsidR="00000000" w:rsidRPr="00000000">
        <w:rPr>
          <w:rtl w:val="0"/>
        </w:rPr>
      </w:r>
    </w:p>
    <w:p w:rsidR="00000000" w:rsidDel="00000000" w:rsidP="00000000" w:rsidRDefault="00000000" w:rsidRPr="00000000" w14:paraId="0000010D">
      <w:pPr>
        <w:widowControl w:val="1"/>
        <w:jc w:val="both"/>
        <w:rPr>
          <w:rFonts w:ascii="Calibri" w:cs="Calibri" w:eastAsia="Calibri" w:hAnsi="Calibri"/>
        </w:rPr>
      </w:pPr>
      <w:r w:rsidDel="00000000" w:rsidR="00000000" w:rsidRPr="00000000">
        <w:rPr>
          <w:rFonts w:ascii="Calibri" w:cs="Calibri" w:eastAsia="Calibri" w:hAnsi="Calibri"/>
          <w:rtl w:val="0"/>
        </w:rPr>
        <w:t xml:space="preserve">If other arrangements need to be made, based on local needs, please discuss with Guillaume Butler-Laporte.</w:t>
      </w:r>
    </w:p>
    <w:p w:rsidR="00000000" w:rsidDel="00000000" w:rsidP="00000000" w:rsidRDefault="00000000" w:rsidRPr="00000000" w14:paraId="0000010E">
      <w:pPr>
        <w:widowControl w:val="1"/>
        <w:jc w:val="both"/>
        <w:rPr>
          <w:rFonts w:ascii="Calibri" w:cs="Calibri" w:eastAsia="Calibri" w:hAnsi="Calibri"/>
        </w:rPr>
      </w:pPr>
      <w:r w:rsidDel="00000000" w:rsidR="00000000" w:rsidRPr="00000000">
        <w:rPr>
          <w:rtl w:val="0"/>
        </w:rPr>
      </w:r>
    </w:p>
    <w:p w:rsidR="00000000" w:rsidDel="00000000" w:rsidP="00000000" w:rsidRDefault="00000000" w:rsidRPr="00000000" w14:paraId="0000010F">
      <w:pPr>
        <w:widowControl w:val="1"/>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The meta-analysis will be performed in two steps:</w:t>
      </w:r>
    </w:p>
    <w:p w:rsidR="00000000" w:rsidDel="00000000" w:rsidP="00000000" w:rsidRDefault="00000000" w:rsidRPr="00000000" w14:paraId="000001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separate ancestry, summary statistics will be meta-analyzed using inverse-variance weighted fixed effect meta-analysis.</w:t>
      </w:r>
    </w:p>
    <w:p w:rsidR="00000000" w:rsidDel="00000000" w:rsidP="00000000" w:rsidRDefault="00000000" w:rsidRPr="00000000" w14:paraId="000001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results from step 1, we will perform random effect meta-analysis using Dermisonian-Laird estimators.</w:t>
      </w:r>
    </w:p>
    <w:p w:rsidR="00000000" w:rsidDel="00000000" w:rsidP="00000000" w:rsidRDefault="00000000" w:rsidRPr="00000000" w14:paraId="00000112">
      <w:pPr>
        <w:widowControl w:val="1"/>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The sample sizes and carrier counts for cases and controls will be summed for each gene.</w:t>
      </w:r>
      <w:r w:rsidDel="00000000" w:rsidR="00000000" w:rsidRPr="00000000">
        <w:br w:type="page"/>
      </w:r>
      <w:r w:rsidDel="00000000" w:rsidR="00000000" w:rsidRPr="00000000">
        <w:rPr>
          <w:rtl w:val="0"/>
        </w:rPr>
      </w:r>
    </w:p>
    <w:bookmarkStart w:colFirst="0" w:colLast="0" w:name="2p2csry" w:id="32"/>
    <w:bookmarkEnd w:id="32"/>
    <w:p w:rsidR="00000000" w:rsidDel="00000000" w:rsidP="00000000" w:rsidRDefault="00000000" w:rsidRPr="00000000" w14:paraId="00000113">
      <w:pPr>
        <w:pStyle w:val="Heading1"/>
        <w:numPr>
          <w:ilvl w:val="0"/>
          <w:numId w:val="1"/>
        </w:numPr>
        <w:ind w:left="432" w:hanging="432"/>
        <w:jc w:val="both"/>
        <w:rPr>
          <w:rFonts w:ascii="Calibri" w:cs="Calibri" w:eastAsia="Calibri" w:hAnsi="Calibri"/>
        </w:rPr>
      </w:pPr>
      <w:bookmarkStart w:colFirst="0" w:colLast="0" w:name="_147n2zr" w:id="33"/>
      <w:bookmarkEnd w:id="33"/>
      <w:r w:rsidDel="00000000" w:rsidR="00000000" w:rsidRPr="00000000">
        <w:rPr>
          <w:rFonts w:ascii="Calibri" w:cs="Calibri" w:eastAsia="Calibri" w:hAnsi="Calibri"/>
          <w:rtl w:val="0"/>
        </w:rPr>
        <w:t xml:space="preserve"> References</w:t>
      </w:r>
    </w:p>
    <w:p w:rsidR="00000000" w:rsidDel="00000000" w:rsidP="00000000" w:rsidRDefault="00000000" w:rsidRPr="00000000" w14:paraId="00000114">
      <w:pPr>
        <w:ind w:left="640" w:hanging="640"/>
        <w:jc w:val="both"/>
        <w:rPr>
          <w:rFonts w:ascii="Calibri" w:cs="Calibri" w:eastAsia="Calibri" w:hAnsi="Calibri"/>
        </w:rPr>
      </w:pPr>
      <w:r w:rsidDel="00000000" w:rsidR="00000000" w:rsidRPr="00000000">
        <w:rPr>
          <w:rtl w:val="0"/>
        </w:rPr>
      </w:r>
    </w:p>
    <w:p w:rsidR="00000000" w:rsidDel="00000000" w:rsidP="00000000" w:rsidRDefault="00000000" w:rsidRPr="00000000" w14:paraId="00000115">
      <w:pPr>
        <w:ind w:left="640" w:hanging="640"/>
        <w:rPr>
          <w:rFonts w:ascii="Calibri" w:cs="Calibri" w:eastAsia="Calibri" w:hAnsi="Calibri"/>
        </w:rPr>
      </w:pPr>
      <w:bookmarkStart w:colFirst="0" w:colLast="0" w:name="_3o7alnk" w:id="34"/>
      <w:bookmarkEnd w:id="34"/>
      <w:r w:rsidDel="00000000" w:rsidR="00000000" w:rsidRPr="00000000">
        <w:rPr>
          <w:rFonts w:ascii="Calibri" w:cs="Calibri" w:eastAsia="Calibri" w:hAnsi="Calibri"/>
          <w:rtl w:val="0"/>
        </w:rPr>
        <w:t xml:space="preserve">1. </w:t>
        <w:tab/>
        <w:t xml:space="preserve">Williams FMK, Freydin M, Mangino M, et al. Self-reported symptoms of covid-19 including symptoms most predictive of SARS-CoV-2 infection, are heritable. </w:t>
      </w:r>
      <w:r w:rsidDel="00000000" w:rsidR="00000000" w:rsidRPr="00000000">
        <w:rPr>
          <w:rFonts w:ascii="Calibri" w:cs="Calibri" w:eastAsia="Calibri" w:hAnsi="Calibri"/>
          <w:i w:val="1"/>
          <w:rtl w:val="0"/>
        </w:rPr>
        <w:t xml:space="preserve">medRxiv</w:t>
      </w:r>
      <w:r w:rsidDel="00000000" w:rsidR="00000000" w:rsidRPr="00000000">
        <w:rPr>
          <w:rFonts w:ascii="Calibri" w:cs="Calibri" w:eastAsia="Calibri" w:hAnsi="Calibri"/>
          <w:rtl w:val="0"/>
        </w:rPr>
        <w:t xml:space="preserve">. Published online January 1, 2020:2020.04.22.20072124. doi:10.1101/2020.04.22.20072124</w:t>
      </w:r>
    </w:p>
    <w:p w:rsidR="00000000" w:rsidDel="00000000" w:rsidP="00000000" w:rsidRDefault="00000000" w:rsidRPr="00000000" w14:paraId="00000116">
      <w:pPr>
        <w:ind w:left="640" w:hanging="640"/>
        <w:rPr>
          <w:rFonts w:ascii="Calibri" w:cs="Calibri" w:eastAsia="Calibri" w:hAnsi="Calibri"/>
        </w:rPr>
      </w:pPr>
      <w:r w:rsidDel="00000000" w:rsidR="00000000" w:rsidRPr="00000000">
        <w:rPr>
          <w:rFonts w:ascii="Calibri" w:cs="Calibri" w:eastAsia="Calibri" w:hAnsi="Calibri"/>
          <w:rtl w:val="0"/>
        </w:rPr>
        <w:t xml:space="preserve">2. </w:t>
        <w:tab/>
        <w:t xml:space="preserve">Wang X. Firth logistic regression for rare variant association tests. </w:t>
      </w:r>
      <w:r w:rsidDel="00000000" w:rsidR="00000000" w:rsidRPr="00000000">
        <w:rPr>
          <w:rFonts w:ascii="Calibri" w:cs="Calibri" w:eastAsia="Calibri" w:hAnsi="Calibri"/>
          <w:i w:val="1"/>
          <w:rtl w:val="0"/>
        </w:rPr>
        <w:t xml:space="preserve">Front Genet</w:t>
      </w:r>
      <w:r w:rsidDel="00000000" w:rsidR="00000000" w:rsidRPr="00000000">
        <w:rPr>
          <w:rFonts w:ascii="Calibri" w:cs="Calibri" w:eastAsia="Calibri" w:hAnsi="Calibri"/>
          <w:rtl w:val="0"/>
        </w:rPr>
        <w:t xml:space="preserve">. 2014;5:187. doi:10.3389/fgene.2014.00187</w:t>
      </w:r>
    </w:p>
    <w:p w:rsidR="00000000" w:rsidDel="00000000" w:rsidP="00000000" w:rsidRDefault="00000000" w:rsidRPr="00000000" w14:paraId="00000117">
      <w:pPr>
        <w:ind w:left="640" w:hanging="640"/>
        <w:rPr>
          <w:rFonts w:ascii="Calibri" w:cs="Calibri" w:eastAsia="Calibri" w:hAnsi="Calibri"/>
        </w:rPr>
      </w:pPr>
      <w:r w:rsidDel="00000000" w:rsidR="00000000" w:rsidRPr="00000000">
        <w:rPr>
          <w:rFonts w:ascii="Calibri" w:cs="Calibri" w:eastAsia="Calibri" w:hAnsi="Calibri"/>
          <w:rtl w:val="0"/>
        </w:rPr>
        <w:t xml:space="preserve">3. </w:t>
        <w:tab/>
        <w:t xml:space="preserve">Covid-19 Host Genetic Initiative Phenotype definitions for analyses. Published 2020. Accessed September 9, 2020. https://docs.google.com/document/d/1okamrqYmJfa35ClLvCt_vEe4PkvrTwggHq7T3jbeyCI/edit</w:t>
      </w:r>
    </w:p>
    <w:p w:rsidR="00000000" w:rsidDel="00000000" w:rsidP="00000000" w:rsidRDefault="00000000" w:rsidRPr="00000000" w14:paraId="00000118">
      <w:pPr>
        <w:ind w:left="640" w:hanging="640"/>
        <w:rPr>
          <w:rFonts w:ascii="Calibri" w:cs="Calibri" w:eastAsia="Calibri" w:hAnsi="Calibri"/>
        </w:rPr>
      </w:pPr>
      <w:r w:rsidDel="00000000" w:rsidR="00000000" w:rsidRPr="00000000">
        <w:rPr>
          <w:rFonts w:ascii="Calibri" w:cs="Calibri" w:eastAsia="Calibri" w:hAnsi="Calibri"/>
          <w:rtl w:val="0"/>
        </w:rPr>
        <w:t xml:space="preserve">4. </w:t>
        <w:tab/>
        <w:t xml:space="preserve">McLaren W, Gil L, Hunt SE, et al. The Ensembl Variant Effect Predictor. </w:t>
      </w:r>
      <w:r w:rsidDel="00000000" w:rsidR="00000000" w:rsidRPr="00000000">
        <w:rPr>
          <w:rFonts w:ascii="Calibri" w:cs="Calibri" w:eastAsia="Calibri" w:hAnsi="Calibri"/>
          <w:i w:val="1"/>
          <w:rtl w:val="0"/>
        </w:rPr>
        <w:t xml:space="preserve">Genome Biol</w:t>
      </w:r>
      <w:r w:rsidDel="00000000" w:rsidR="00000000" w:rsidRPr="00000000">
        <w:rPr>
          <w:rFonts w:ascii="Calibri" w:cs="Calibri" w:eastAsia="Calibri" w:hAnsi="Calibri"/>
          <w:rtl w:val="0"/>
        </w:rPr>
        <w:t xml:space="preserve">. 2016;17(1):122. doi:10.1186/s13059-016-0974-4</w:t>
      </w:r>
    </w:p>
    <w:p w:rsidR="00000000" w:rsidDel="00000000" w:rsidP="00000000" w:rsidRDefault="00000000" w:rsidRPr="00000000" w14:paraId="00000119">
      <w:pPr>
        <w:ind w:left="640" w:hanging="640"/>
        <w:rPr>
          <w:rFonts w:ascii="Calibri" w:cs="Calibri" w:eastAsia="Calibri" w:hAnsi="Calibri"/>
        </w:rPr>
      </w:pPr>
      <w:r w:rsidDel="00000000" w:rsidR="00000000" w:rsidRPr="00000000">
        <w:rPr>
          <w:rFonts w:ascii="Calibri" w:cs="Calibri" w:eastAsia="Calibri" w:hAnsi="Calibri"/>
          <w:rtl w:val="0"/>
        </w:rPr>
        <w:t xml:space="preserve">5. </w:t>
        <w:tab/>
        <w:t xml:space="preserve">Vaser R, Adusumalli S, Leng SN, Sikic M, Ng PC. SIFT missense predictions for genomes. </w:t>
      </w:r>
      <w:r w:rsidDel="00000000" w:rsidR="00000000" w:rsidRPr="00000000">
        <w:rPr>
          <w:rFonts w:ascii="Calibri" w:cs="Calibri" w:eastAsia="Calibri" w:hAnsi="Calibri"/>
          <w:i w:val="1"/>
          <w:rtl w:val="0"/>
        </w:rPr>
        <w:t xml:space="preserve">Nat Protoc</w:t>
      </w:r>
      <w:r w:rsidDel="00000000" w:rsidR="00000000" w:rsidRPr="00000000">
        <w:rPr>
          <w:rFonts w:ascii="Calibri" w:cs="Calibri" w:eastAsia="Calibri" w:hAnsi="Calibri"/>
          <w:rtl w:val="0"/>
        </w:rPr>
        <w:t xml:space="preserve">. 2016;11(1):1-9. doi:10.1038/nprot.2015.123</w:t>
      </w:r>
    </w:p>
    <w:p w:rsidR="00000000" w:rsidDel="00000000" w:rsidP="00000000" w:rsidRDefault="00000000" w:rsidRPr="00000000" w14:paraId="0000011A">
      <w:pPr>
        <w:ind w:left="640" w:hanging="640"/>
        <w:rPr>
          <w:rFonts w:ascii="Calibri" w:cs="Calibri" w:eastAsia="Calibri" w:hAnsi="Calibri"/>
        </w:rPr>
      </w:pPr>
      <w:r w:rsidDel="00000000" w:rsidR="00000000" w:rsidRPr="00000000">
        <w:rPr>
          <w:rFonts w:ascii="Calibri" w:cs="Calibri" w:eastAsia="Calibri" w:hAnsi="Calibri"/>
          <w:rtl w:val="0"/>
        </w:rPr>
        <w:t xml:space="preserve">6. </w:t>
        <w:tab/>
        <w:t xml:space="preserve">Adzhubei I, Jordan DM, Sunyaev SR. Predicting functional effect of human missense mutations using PolyPhen-2. </w:t>
      </w:r>
      <w:r w:rsidDel="00000000" w:rsidR="00000000" w:rsidRPr="00000000">
        <w:rPr>
          <w:rFonts w:ascii="Calibri" w:cs="Calibri" w:eastAsia="Calibri" w:hAnsi="Calibri"/>
          <w:i w:val="1"/>
          <w:rtl w:val="0"/>
        </w:rPr>
        <w:t xml:space="preserve">Curr Protoc Hum Genet</w:t>
      </w:r>
      <w:r w:rsidDel="00000000" w:rsidR="00000000" w:rsidRPr="00000000">
        <w:rPr>
          <w:rFonts w:ascii="Calibri" w:cs="Calibri" w:eastAsia="Calibri" w:hAnsi="Calibri"/>
          <w:rtl w:val="0"/>
        </w:rPr>
        <w:t xml:space="preserve">. 2013;Chapter 7:Unit7.20. doi:10.1002/0471142905.hg0720s76</w:t>
      </w:r>
    </w:p>
    <w:p w:rsidR="00000000" w:rsidDel="00000000" w:rsidP="00000000" w:rsidRDefault="00000000" w:rsidRPr="00000000" w14:paraId="0000011B">
      <w:pPr>
        <w:ind w:left="640" w:hanging="640"/>
        <w:rPr>
          <w:rFonts w:ascii="Calibri" w:cs="Calibri" w:eastAsia="Calibri" w:hAnsi="Calibri"/>
        </w:rPr>
      </w:pPr>
      <w:r w:rsidDel="00000000" w:rsidR="00000000" w:rsidRPr="00000000">
        <w:rPr>
          <w:rFonts w:ascii="Calibri" w:cs="Calibri" w:eastAsia="Calibri" w:hAnsi="Calibri"/>
          <w:rtl w:val="0"/>
        </w:rPr>
        <w:t xml:space="preserve">7. </w:t>
        <w:tab/>
        <w:t xml:space="preserve">Chun S, Fay JC. Identification of deleterious mutations within three human genomes. </w:t>
      </w:r>
      <w:r w:rsidDel="00000000" w:rsidR="00000000" w:rsidRPr="00000000">
        <w:rPr>
          <w:rFonts w:ascii="Calibri" w:cs="Calibri" w:eastAsia="Calibri" w:hAnsi="Calibri"/>
          <w:i w:val="1"/>
          <w:rtl w:val="0"/>
        </w:rPr>
        <w:t xml:space="preserve">Genome Res</w:t>
      </w:r>
      <w:r w:rsidDel="00000000" w:rsidR="00000000" w:rsidRPr="00000000">
        <w:rPr>
          <w:rFonts w:ascii="Calibri" w:cs="Calibri" w:eastAsia="Calibri" w:hAnsi="Calibri"/>
          <w:rtl w:val="0"/>
        </w:rPr>
        <w:t xml:space="preserve">. 2009;19(9):1553-1561. doi:10.1101/gr.092619.109</w:t>
      </w:r>
    </w:p>
    <w:p w:rsidR="00000000" w:rsidDel="00000000" w:rsidP="00000000" w:rsidRDefault="00000000" w:rsidRPr="00000000" w14:paraId="0000011C">
      <w:pPr>
        <w:ind w:left="640" w:hanging="640"/>
        <w:rPr>
          <w:rFonts w:ascii="Calibri" w:cs="Calibri" w:eastAsia="Calibri" w:hAnsi="Calibri"/>
        </w:rPr>
      </w:pPr>
      <w:r w:rsidDel="00000000" w:rsidR="00000000" w:rsidRPr="00000000">
        <w:rPr>
          <w:rFonts w:ascii="Calibri" w:cs="Calibri" w:eastAsia="Calibri" w:hAnsi="Calibri"/>
          <w:rtl w:val="0"/>
        </w:rPr>
        <w:t xml:space="preserve">8. </w:t>
        <w:tab/>
        <w:t xml:space="preserve">Schwarz JM, Rödelsperger C, Schuelke M, Seelow D. MutationTaster evaluates disease-causing potential of sequence alterations. </w:t>
      </w:r>
      <w:r w:rsidDel="00000000" w:rsidR="00000000" w:rsidRPr="00000000">
        <w:rPr>
          <w:rFonts w:ascii="Calibri" w:cs="Calibri" w:eastAsia="Calibri" w:hAnsi="Calibri"/>
          <w:i w:val="1"/>
          <w:rtl w:val="0"/>
        </w:rPr>
        <w:t xml:space="preserve">Nat Methods</w:t>
      </w:r>
      <w:r w:rsidDel="00000000" w:rsidR="00000000" w:rsidRPr="00000000">
        <w:rPr>
          <w:rFonts w:ascii="Calibri" w:cs="Calibri" w:eastAsia="Calibri" w:hAnsi="Calibri"/>
          <w:rtl w:val="0"/>
        </w:rPr>
        <w:t xml:space="preserve">. 2010;7(8):575-576. doi:10.1038/nmeth0810-575</w:t>
      </w:r>
    </w:p>
    <w:p w:rsidR="00000000" w:rsidDel="00000000" w:rsidP="00000000" w:rsidRDefault="00000000" w:rsidRPr="00000000" w14:paraId="0000011D">
      <w:pPr>
        <w:ind w:left="640" w:hanging="640"/>
        <w:rPr>
          <w:rFonts w:ascii="Calibri" w:cs="Calibri" w:eastAsia="Calibri" w:hAnsi="Calibri"/>
        </w:rPr>
      </w:pPr>
      <w:r w:rsidDel="00000000" w:rsidR="00000000" w:rsidRPr="00000000">
        <w:rPr>
          <w:rFonts w:ascii="Calibri" w:cs="Calibri" w:eastAsia="Calibri" w:hAnsi="Calibri"/>
          <w:rtl w:val="0"/>
        </w:rPr>
        <w:t xml:space="preserve">9. </w:t>
        <w:tab/>
        <w:t xml:space="preserve">Kosmicki JA, Horowitz JE, Banerjee N, et al. Genetic association analysis of SARS-CoV-2 infection in 455,838 UK Biobank participants. </w:t>
      </w:r>
      <w:r w:rsidDel="00000000" w:rsidR="00000000" w:rsidRPr="00000000">
        <w:rPr>
          <w:rFonts w:ascii="Calibri" w:cs="Calibri" w:eastAsia="Calibri" w:hAnsi="Calibri"/>
          <w:i w:val="1"/>
          <w:rtl w:val="0"/>
        </w:rPr>
        <w:t xml:space="preserve">medRxiv</w:t>
      </w:r>
      <w:r w:rsidDel="00000000" w:rsidR="00000000" w:rsidRPr="00000000">
        <w:rPr>
          <w:rFonts w:ascii="Calibri" w:cs="Calibri" w:eastAsia="Calibri" w:hAnsi="Calibri"/>
          <w:rtl w:val="0"/>
        </w:rPr>
        <w:t xml:space="preserve">. Published online January 1, 2020:2020.10.28.20221804. doi:10.1101/2020.10.28.20221804</w:t>
      </w:r>
    </w:p>
    <w:p w:rsidR="00000000" w:rsidDel="00000000" w:rsidP="00000000" w:rsidRDefault="00000000" w:rsidRPr="00000000" w14:paraId="0000011E">
      <w:pPr>
        <w:ind w:left="640" w:hanging="640"/>
        <w:rPr>
          <w:rFonts w:ascii="Calibri" w:cs="Calibri" w:eastAsia="Calibri" w:hAnsi="Calibri"/>
        </w:rPr>
      </w:pPr>
      <w:r w:rsidDel="00000000" w:rsidR="00000000" w:rsidRPr="00000000">
        <w:rPr>
          <w:rFonts w:ascii="Calibri" w:cs="Calibri" w:eastAsia="Calibri" w:hAnsi="Calibri"/>
          <w:rtl w:val="0"/>
        </w:rPr>
        <w:t xml:space="preserve">10. </w:t>
        <w:tab/>
        <w:t xml:space="preserve">Mathieson I, McVean G. Differential confounding of rare and common variants in spatially structured populations. </w:t>
      </w:r>
      <w:r w:rsidDel="00000000" w:rsidR="00000000" w:rsidRPr="00000000">
        <w:rPr>
          <w:rFonts w:ascii="Calibri" w:cs="Calibri" w:eastAsia="Calibri" w:hAnsi="Calibri"/>
          <w:i w:val="1"/>
          <w:rtl w:val="0"/>
        </w:rPr>
        <w:t xml:space="preserve">Nat Genet</w:t>
      </w:r>
      <w:r w:rsidDel="00000000" w:rsidR="00000000" w:rsidRPr="00000000">
        <w:rPr>
          <w:rFonts w:ascii="Calibri" w:cs="Calibri" w:eastAsia="Calibri" w:hAnsi="Calibri"/>
          <w:rtl w:val="0"/>
        </w:rPr>
        <w:t xml:space="preserve">. 2012;44(3):243-246. doi:10.1038/ng.1074</w:t>
      </w:r>
    </w:p>
    <w:p w:rsidR="00000000" w:rsidDel="00000000" w:rsidP="00000000" w:rsidRDefault="00000000" w:rsidRPr="00000000" w14:paraId="0000011F">
      <w:pPr>
        <w:ind w:left="640" w:hanging="640"/>
        <w:rPr>
          <w:rFonts w:ascii="Calibri" w:cs="Calibri" w:eastAsia="Calibri" w:hAnsi="Calibri"/>
        </w:rPr>
      </w:pPr>
      <w:r w:rsidDel="00000000" w:rsidR="00000000" w:rsidRPr="00000000">
        <w:rPr>
          <w:rFonts w:ascii="Calibri" w:cs="Calibri" w:eastAsia="Calibri" w:hAnsi="Calibri"/>
          <w:rtl w:val="0"/>
        </w:rPr>
        <w:t xml:space="preserve">11. </w:t>
        <w:tab/>
        <w:t xml:space="preserve">Karczewski KJ, Francioli LC, Tiao G, et al. The mutational constraint spectrum quantified from variation in 141,456 humans. </w:t>
      </w:r>
      <w:r w:rsidDel="00000000" w:rsidR="00000000" w:rsidRPr="00000000">
        <w:rPr>
          <w:rFonts w:ascii="Calibri" w:cs="Calibri" w:eastAsia="Calibri" w:hAnsi="Calibri"/>
          <w:i w:val="1"/>
          <w:rtl w:val="0"/>
        </w:rPr>
        <w:t xml:space="preserve">Nature</w:t>
      </w:r>
      <w:r w:rsidDel="00000000" w:rsidR="00000000" w:rsidRPr="00000000">
        <w:rPr>
          <w:rFonts w:ascii="Calibri" w:cs="Calibri" w:eastAsia="Calibri" w:hAnsi="Calibri"/>
          <w:rtl w:val="0"/>
        </w:rPr>
        <w:t xml:space="preserve">. 2020;581(7809):434-443. doi:10.1038/s41586-020-2308-7</w:t>
      </w:r>
    </w:p>
    <w:p w:rsidR="00000000" w:rsidDel="00000000" w:rsidP="00000000" w:rsidRDefault="00000000" w:rsidRPr="00000000" w14:paraId="00000120">
      <w:pPr>
        <w:ind w:left="640" w:hanging="640"/>
        <w:rPr>
          <w:rFonts w:ascii="Calibri" w:cs="Calibri" w:eastAsia="Calibri" w:hAnsi="Calibri"/>
        </w:rPr>
      </w:pPr>
      <w:r w:rsidDel="00000000" w:rsidR="00000000" w:rsidRPr="00000000">
        <w:rPr>
          <w:rFonts w:ascii="Calibri" w:cs="Calibri" w:eastAsia="Calibri" w:hAnsi="Calibri"/>
          <w:rtl w:val="0"/>
        </w:rPr>
        <w:t xml:space="preserve">12. </w:t>
        <w:tab/>
        <w:t xml:space="preserve">Exome Variant Server, NHLBI GO Exome Sequencing Project (ESP), Seattle W. Exome Variant Server.</w:t>
      </w:r>
    </w:p>
    <w:p w:rsidR="00000000" w:rsidDel="00000000" w:rsidP="00000000" w:rsidRDefault="00000000" w:rsidRPr="00000000" w14:paraId="00000121">
      <w:pPr>
        <w:ind w:left="640" w:hanging="640"/>
        <w:rPr>
          <w:rFonts w:ascii="Calibri" w:cs="Calibri" w:eastAsia="Calibri" w:hAnsi="Calibri"/>
        </w:rPr>
      </w:pPr>
      <w:r w:rsidDel="00000000" w:rsidR="00000000" w:rsidRPr="00000000">
        <w:rPr>
          <w:rFonts w:ascii="Calibri" w:cs="Calibri" w:eastAsia="Calibri" w:hAnsi="Calibri"/>
          <w:rtl w:val="0"/>
        </w:rPr>
        <w:t xml:space="preserve">13. </w:t>
        <w:tab/>
        <w:t xml:space="preserve">Johnson JL, Abecasis GR. GAS Power Calculator: web-based power calculator for genetic association studies. </w:t>
      </w:r>
      <w:r w:rsidDel="00000000" w:rsidR="00000000" w:rsidRPr="00000000">
        <w:rPr>
          <w:rFonts w:ascii="Calibri" w:cs="Calibri" w:eastAsia="Calibri" w:hAnsi="Calibri"/>
          <w:i w:val="1"/>
          <w:rtl w:val="0"/>
        </w:rPr>
        <w:t xml:space="preserve">bioRxiv</w:t>
      </w:r>
      <w:r w:rsidDel="00000000" w:rsidR="00000000" w:rsidRPr="00000000">
        <w:rPr>
          <w:rFonts w:ascii="Calibri" w:cs="Calibri" w:eastAsia="Calibri" w:hAnsi="Calibri"/>
          <w:rtl w:val="0"/>
        </w:rPr>
        <w:t xml:space="preserve">. Published online January 1, 2017:164343. doi:10.1101/164343</w:t>
      </w:r>
    </w:p>
    <w:p w:rsidR="00000000" w:rsidDel="00000000" w:rsidP="00000000" w:rsidRDefault="00000000" w:rsidRPr="00000000" w14:paraId="00000122">
      <w:pPr>
        <w:ind w:left="640" w:hanging="640"/>
        <w:rPr>
          <w:rFonts w:ascii="Calibri" w:cs="Calibri" w:eastAsia="Calibri" w:hAnsi="Calibri"/>
        </w:rPr>
      </w:pPr>
      <w:r w:rsidDel="00000000" w:rsidR="00000000" w:rsidRPr="00000000">
        <w:rPr>
          <w:rFonts w:ascii="Calibri" w:cs="Calibri" w:eastAsia="Calibri" w:hAnsi="Calibri"/>
          <w:rtl w:val="0"/>
        </w:rPr>
        <w:t xml:space="preserve">14. </w:t>
        <w:tab/>
        <w:t xml:space="preserve">Mbatchou J, Barnard L, Backman J, et al. Computationally efficient whole genome regression for quantitative and binary traits. </w:t>
      </w:r>
      <w:r w:rsidDel="00000000" w:rsidR="00000000" w:rsidRPr="00000000">
        <w:rPr>
          <w:rFonts w:ascii="Calibri" w:cs="Calibri" w:eastAsia="Calibri" w:hAnsi="Calibri"/>
          <w:i w:val="1"/>
          <w:rtl w:val="0"/>
        </w:rPr>
        <w:t xml:space="preserve">bioRxiv</w:t>
      </w:r>
      <w:r w:rsidDel="00000000" w:rsidR="00000000" w:rsidRPr="00000000">
        <w:rPr>
          <w:rFonts w:ascii="Calibri" w:cs="Calibri" w:eastAsia="Calibri" w:hAnsi="Calibri"/>
          <w:rtl w:val="0"/>
        </w:rPr>
        <w:t xml:space="preserve">. Published online January 1, 2020:2020.06.19.162354. doi:10.1101/2020.06.19.162354</w:t>
      </w:r>
    </w:p>
    <w:p w:rsidR="00000000" w:rsidDel="00000000" w:rsidP="00000000" w:rsidRDefault="00000000" w:rsidRPr="00000000" w14:paraId="00000123">
      <w:pPr>
        <w:ind w:left="640" w:hanging="640"/>
        <w:jc w:val="both"/>
        <w:rPr>
          <w:rFonts w:ascii="Calibri" w:cs="Calibri" w:eastAsia="Calibri" w:hAnsi="Calibri"/>
        </w:rPr>
      </w:pPr>
      <w:r w:rsidDel="00000000" w:rsidR="00000000" w:rsidRPr="00000000">
        <w:rPr>
          <w:rtl w:val="0"/>
        </w:rPr>
      </w:r>
    </w:p>
    <w:p w:rsidR="00000000" w:rsidDel="00000000" w:rsidP="00000000" w:rsidRDefault="00000000" w:rsidRPr="00000000" w14:paraId="00000124">
      <w:pPr>
        <w:ind w:left="640" w:hanging="640"/>
        <w:jc w:val="both"/>
        <w:rPr>
          <w:rFonts w:ascii="Calibri" w:cs="Calibri" w:eastAsia="Calibri" w:hAnsi="Calibri"/>
        </w:rPr>
      </w:pPr>
      <w:r w:rsidDel="00000000" w:rsidR="00000000" w:rsidRPr="00000000">
        <w:rPr>
          <w:rtl w:val="0"/>
        </w:rPr>
      </w:r>
    </w:p>
    <w:p w:rsidR="00000000" w:rsidDel="00000000" w:rsidP="00000000" w:rsidRDefault="00000000" w:rsidRPr="00000000" w14:paraId="00000125">
      <w:pPr>
        <w:jc w:val="both"/>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26">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7">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8">
      <w:pPr>
        <w:pStyle w:val="Heading1"/>
        <w:numPr>
          <w:ilvl w:val="0"/>
          <w:numId w:val="1"/>
        </w:numPr>
        <w:spacing w:before="0" w:lineRule="auto"/>
        <w:ind w:left="431" w:hanging="431"/>
        <w:jc w:val="both"/>
        <w:rPr>
          <w:rFonts w:ascii="Calibri" w:cs="Calibri" w:eastAsia="Calibri" w:hAnsi="Calibri"/>
        </w:rPr>
      </w:pPr>
      <w:bookmarkStart w:colFirst="0" w:colLast="0" w:name="_23ckvvd" w:id="35"/>
      <w:bookmarkEnd w:id="35"/>
      <w:r w:rsidDel="00000000" w:rsidR="00000000" w:rsidRPr="00000000">
        <w:rPr>
          <w:rFonts w:ascii="Calibri" w:cs="Calibri" w:eastAsia="Calibri" w:hAnsi="Calibri"/>
          <w:rtl w:val="0"/>
        </w:rPr>
        <w:t xml:space="preserve">Appendix 1</w:t>
      </w:r>
    </w:p>
    <w:p w:rsidR="00000000" w:rsidDel="00000000" w:rsidP="00000000" w:rsidRDefault="00000000" w:rsidRPr="00000000" w14:paraId="0000012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2A">
      <w:pPr>
        <w:jc w:val="both"/>
        <w:rPr>
          <w:rFonts w:ascii="Calibri" w:cs="Calibri" w:eastAsia="Calibri" w:hAnsi="Calibri"/>
        </w:rPr>
      </w:pPr>
      <w:r w:rsidDel="00000000" w:rsidR="00000000" w:rsidRPr="00000000">
        <w:rPr>
          <w:rFonts w:ascii="Calibri" w:cs="Calibri" w:eastAsia="Calibri" w:hAnsi="Calibri"/>
          <w:rtl w:val="0"/>
        </w:rPr>
        <w:t xml:space="preserve">Power calculations using the Genetics Association Study Power Calculation Tool: </w:t>
      </w:r>
      <w:hyperlink r:id="rId15">
        <w:r w:rsidDel="00000000" w:rsidR="00000000" w:rsidRPr="00000000">
          <w:rPr>
            <w:rFonts w:ascii="Calibri" w:cs="Calibri" w:eastAsia="Calibri" w:hAnsi="Calibri"/>
            <w:color w:val="0000ff"/>
            <w:u w:val="single"/>
            <w:rtl w:val="0"/>
          </w:rPr>
          <w:t xml:space="preserve">http://csg.sph.umich.edu/abecasis/gas_power_calculator/</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12B">
      <w:pPr>
        <w:jc w:val="both"/>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-680970</wp:posOffset>
            </wp:positionH>
            <wp:positionV relativeFrom="paragraph">
              <wp:posOffset>173990</wp:posOffset>
            </wp:positionV>
            <wp:extent cx="7019290" cy="4486910"/>
            <wp:effectExtent b="0" l="0" r="0" t="0"/>
            <wp:wrapSquare wrapText="bothSides" distB="0" distT="0" distL="114300" distR="114300"/>
            <wp:docPr id="3" name="image6.png"/>
            <a:graphic>
              <a:graphicData uri="http://schemas.openxmlformats.org/drawingml/2006/picture">
                <pic:pic>
                  <pic:nvPicPr>
                    <pic:cNvPr id="0" name="image6.png"/>
                    <pic:cNvPicPr preferRelativeResize="0"/>
                  </pic:nvPicPr>
                  <pic:blipFill>
                    <a:blip r:embed="rId16"/>
                    <a:srcRect b="0" l="1297" r="10758" t="0"/>
                    <a:stretch>
                      <a:fillRect/>
                    </a:stretch>
                  </pic:blipFill>
                  <pic:spPr>
                    <a:xfrm>
                      <a:off x="0" y="0"/>
                      <a:ext cx="7019290" cy="4486910"/>
                    </a:xfrm>
                    <a:prstGeom prst="rect"/>
                    <a:ln/>
                  </pic:spPr>
                </pic:pic>
              </a:graphicData>
            </a:graphic>
          </wp:anchor>
        </w:drawing>
      </w:r>
    </w:p>
    <w:p w:rsidR="00000000" w:rsidDel="00000000" w:rsidP="00000000" w:rsidRDefault="00000000" w:rsidRPr="00000000" w14:paraId="0000012C">
      <w:pPr>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2D">
      <w:pPr>
        <w:pStyle w:val="Heading1"/>
        <w:numPr>
          <w:ilvl w:val="0"/>
          <w:numId w:val="1"/>
        </w:numPr>
        <w:spacing w:before="0" w:lineRule="auto"/>
        <w:ind w:left="431"/>
        <w:jc w:val="both"/>
        <w:rPr>
          <w:rFonts w:ascii="Calibri" w:cs="Calibri" w:eastAsia="Calibri" w:hAnsi="Calibri"/>
          <w:b w:val="1"/>
          <w:sz w:val="28"/>
          <w:szCs w:val="28"/>
        </w:rPr>
      </w:pPr>
      <w:bookmarkStart w:colFirst="0" w:colLast="0" w:name="_31wgor1ihmbq" w:id="36"/>
      <w:bookmarkEnd w:id="36"/>
      <w:r w:rsidDel="00000000" w:rsidR="00000000" w:rsidRPr="00000000">
        <w:rPr>
          <w:rFonts w:ascii="Calibri" w:cs="Calibri" w:eastAsia="Calibri" w:hAnsi="Calibri"/>
          <w:rtl w:val="0"/>
        </w:rPr>
        <w:t xml:space="preserve">Appendix 2</w:t>
      </w:r>
    </w:p>
    <w:p w:rsidR="00000000" w:rsidDel="00000000" w:rsidP="00000000" w:rsidRDefault="00000000" w:rsidRPr="00000000" w14:paraId="0000012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2F">
      <w:pPr>
        <w:jc w:val="both"/>
        <w:rPr>
          <w:rFonts w:ascii="Calibri" w:cs="Calibri" w:eastAsia="Calibri" w:hAnsi="Calibri"/>
        </w:rPr>
      </w:pPr>
      <w:r w:rsidDel="00000000" w:rsidR="00000000" w:rsidRPr="00000000">
        <w:rPr>
          <w:rFonts w:ascii="Calibri" w:cs="Calibri" w:eastAsia="Calibri" w:hAnsi="Calibri"/>
          <w:rtl w:val="0"/>
        </w:rPr>
        <w:t xml:space="preserve">Algorithms for variant inclusions based on their minor allele frequencies.</w:t>
      </w:r>
    </w:p>
    <w:p w:rsidR="00000000" w:rsidDel="00000000" w:rsidP="00000000" w:rsidRDefault="00000000" w:rsidRPr="00000000" w14:paraId="0000013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31">
      <w:pPr>
        <w:numPr>
          <w:ilvl w:val="0"/>
          <w:numId w:val="1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MAF&lt;1% analysis without the pooled common variant exclusion list.</w:t>
      </w:r>
    </w:p>
    <w:p w:rsidR="00000000" w:rsidDel="00000000" w:rsidP="00000000" w:rsidRDefault="00000000" w:rsidRPr="00000000" w14:paraId="0000013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33">
      <w:pPr>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2844800"/>
            <wp:effectExtent b="0" l="0" r="0" t="0"/>
            <wp:docPr id="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3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36">
      <w:pPr>
        <w:numPr>
          <w:ilvl w:val="0"/>
          <w:numId w:val="1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MAF&lt;1% analysis with the pooled common variant exclusion list.</w:t>
      </w:r>
    </w:p>
    <w:p w:rsidR="00000000" w:rsidDel="00000000" w:rsidP="00000000" w:rsidRDefault="00000000" w:rsidRPr="00000000" w14:paraId="0000013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3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39">
      <w:pPr>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284480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3B">
      <w:pPr>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3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3D">
      <w:pPr>
        <w:numPr>
          <w:ilvl w:val="0"/>
          <w:numId w:val="1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MAF&lt;0.1% analysis without the pooled common variant exclusion list.</w:t>
      </w:r>
    </w:p>
    <w:p w:rsidR="00000000" w:rsidDel="00000000" w:rsidP="00000000" w:rsidRDefault="00000000" w:rsidRPr="00000000" w14:paraId="0000013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3F">
      <w:pPr>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2844800"/>
            <wp:effectExtent b="0" l="0" r="0" t="0"/>
            <wp:docPr id="5"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41">
      <w:pPr>
        <w:numPr>
          <w:ilvl w:val="0"/>
          <w:numId w:val="1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MAF&lt;1% analysis with the pooled common variant exclusion list.</w:t>
      </w:r>
    </w:p>
    <w:p w:rsidR="00000000" w:rsidDel="00000000" w:rsidP="00000000" w:rsidRDefault="00000000" w:rsidRPr="00000000" w14:paraId="00000142">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43">
      <w:pPr>
        <w:ind w:left="0" w:firstLine="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2743200"/>
            <wp:effectExtent b="0" l="0" r="0" t="0"/>
            <wp:docPr id="4"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45">
      <w:pPr>
        <w:ind w:left="0" w:firstLine="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46">
      <w:pPr>
        <w:pStyle w:val="Heading1"/>
        <w:numPr>
          <w:ilvl w:val="0"/>
          <w:numId w:val="1"/>
        </w:numPr>
        <w:spacing w:before="0" w:lineRule="auto"/>
        <w:ind w:left="431"/>
        <w:jc w:val="both"/>
        <w:rPr>
          <w:rFonts w:ascii="Calibri" w:cs="Calibri" w:eastAsia="Calibri" w:hAnsi="Calibri"/>
          <w:b w:val="1"/>
          <w:sz w:val="28"/>
          <w:szCs w:val="28"/>
        </w:rPr>
      </w:pPr>
      <w:bookmarkStart w:colFirst="0" w:colLast="0" w:name="_3os9uwgfebf4" w:id="37"/>
      <w:bookmarkEnd w:id="37"/>
      <w:r w:rsidDel="00000000" w:rsidR="00000000" w:rsidRPr="00000000">
        <w:rPr>
          <w:rFonts w:ascii="Calibri" w:cs="Calibri" w:eastAsia="Calibri" w:hAnsi="Calibri"/>
          <w:rtl w:val="0"/>
        </w:rPr>
        <w:t xml:space="preserve">Appendix 3</w:t>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ind w:left="0" w:firstLine="0"/>
        <w:rPr/>
      </w:pPr>
      <w:r w:rsidDel="00000000" w:rsidR="00000000" w:rsidRPr="00000000">
        <w:rPr>
          <w:rtl w:val="0"/>
        </w:rPr>
        <w:t xml:space="preserve">Algorithm on choosing locally common variants for the MAF&lt;0.1% analysis pooled common variant exclusion list.</w:t>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4B">
      <w:pPr>
        <w:ind w:left="0" w:firstLine="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307340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731200" cy="3073400"/>
                    </a:xfrm>
                    <a:prstGeom prst="rect"/>
                    <a:ln/>
                  </pic:spPr>
                </pic:pic>
              </a:graphicData>
            </a:graphic>
          </wp:inline>
        </w:drawing>
      </w:r>
      <w:r w:rsidDel="00000000" w:rsidR="00000000" w:rsidRPr="00000000">
        <w:rPr>
          <w:rtl w:val="0"/>
        </w:rPr>
      </w:r>
    </w:p>
    <w:sectPr>
      <w:headerReference r:id="rId22" w:type="default"/>
      <w:footerReference r:id="rId23" w:type="default"/>
      <w:pgSz w:h="16838" w:w="11906"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uillaume Butler-Laporte" w:id="0" w:date="2021-01-24T04:22:18Z">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edit, please do so using the "suggesting mode"</w:t>
      </w:r>
    </w:p>
  </w:comment>
  <w:comment w:author="Guillaume Butler-Laporte" w:id="1" w:date="2020-11-08T03:19:00Z">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contributing cohort should add their names.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 w:name="Rambl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tabs>
        <w:tab w:val="center" w:pos="4513"/>
        <w:tab w:val="right" w:pos="9026"/>
      </w:tabs>
      <w:rPr>
        <w:sz w:val="16"/>
        <w:szCs w:val="16"/>
      </w:rPr>
    </w:pPr>
    <w:r w:rsidDel="00000000" w:rsidR="00000000" w:rsidRPr="00000000">
      <w:rPr>
        <w:sz w:val="16"/>
        <w:szCs w:val="16"/>
        <w:rtl w:val="0"/>
      </w:rPr>
      <w:t xml:space="preserve">Version 5.0</w:t>
      <w:tab/>
      <w:t xml:space="preserve">2021-01-22</w:t>
      <w:tab/>
      <w:t xml:space="preserve">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of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4E">
    <w:pPr>
      <w:tabs>
        <w:tab w:val="center" w:pos="4513"/>
        <w:tab w:val="right" w:pos="9026"/>
      </w:tabs>
      <w:spacing w:after="708" w:lineRule="auto"/>
      <w:rPr>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tabs>
        <w:tab w:val="center" w:pos="4513"/>
      </w:tabs>
      <w:spacing w:before="708" w:lineRule="auto"/>
      <w:rPr/>
    </w:pPr>
    <w:r w:rsidDel="00000000" w:rsidR="00000000" w:rsidRPr="00000000">
      <w:rPr>
        <w:rtl w:val="0"/>
      </w:rPr>
      <w:t xml:space="preserve">WES/WGS Burden Test Program</w:t>
      <w:tab/>
      <w:tab/>
      <w:tab/>
      <w:t xml:space="preserve">     Covid-19 Host Genetics Initiative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rFonts w:ascii="Calibri" w:cs="Calibri" w:eastAsia="Calibri" w:hAnsi="Calibri"/>
        <w:sz w:val="22"/>
        <w:szCs w:val="22"/>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mbla" w:cs="Rambla" w:eastAsia="Rambla" w:hAnsi="Rambl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76" w:lineRule="auto"/>
      <w:ind w:left="432" w:hanging="432"/>
    </w:pPr>
    <w:rPr>
      <w:b w:val="1"/>
      <w:sz w:val="28"/>
      <w:szCs w:val="28"/>
    </w:rPr>
  </w:style>
  <w:style w:type="paragraph" w:styleId="Heading2">
    <w:name w:val="heading 2"/>
    <w:basedOn w:val="Normal"/>
    <w:next w:val="Normal"/>
    <w:pPr>
      <w:spacing w:before="200" w:line="276" w:lineRule="auto"/>
      <w:ind w:left="576" w:hanging="576"/>
    </w:pPr>
    <w:rPr>
      <w:b w:val="1"/>
      <w:sz w:val="26"/>
      <w:szCs w:val="26"/>
    </w:rPr>
  </w:style>
  <w:style w:type="paragraph" w:styleId="Heading3">
    <w:name w:val="heading 3"/>
    <w:basedOn w:val="Normal"/>
    <w:next w:val="Normal"/>
    <w:pPr>
      <w:spacing w:before="200" w:line="271" w:lineRule="auto"/>
      <w:ind w:left="720" w:hanging="720"/>
    </w:pPr>
    <w:rPr>
      <w:b w:val="1"/>
    </w:rPr>
  </w:style>
  <w:style w:type="paragraph" w:styleId="Heading4">
    <w:name w:val="heading 4"/>
    <w:basedOn w:val="Normal"/>
    <w:next w:val="Normal"/>
    <w:pPr>
      <w:spacing w:before="200" w:line="276" w:lineRule="auto"/>
      <w:ind w:left="864" w:hanging="864"/>
    </w:pPr>
    <w:rPr>
      <w:b w:val="1"/>
      <w:i w:val="1"/>
    </w:rPr>
  </w:style>
  <w:style w:type="paragraph" w:styleId="Heading5">
    <w:name w:val="heading 5"/>
    <w:basedOn w:val="Normal"/>
    <w:next w:val="Normal"/>
    <w:pPr>
      <w:spacing w:before="200" w:line="276" w:lineRule="auto"/>
      <w:ind w:left="1008" w:hanging="1008"/>
    </w:pPr>
    <w:rPr>
      <w:b w:val="1"/>
      <w:color w:val="7f7f7f"/>
    </w:rPr>
  </w:style>
  <w:style w:type="paragraph" w:styleId="Heading6">
    <w:name w:val="heading 6"/>
    <w:basedOn w:val="Normal"/>
    <w:next w:val="Normal"/>
    <w:pPr>
      <w:spacing w:line="271" w:lineRule="auto"/>
      <w:ind w:left="1152" w:hanging="1152"/>
    </w:pPr>
    <w:rPr>
      <w:b w:val="1"/>
      <w:i w:val="1"/>
      <w:color w:val="7f7f7f"/>
    </w:rPr>
  </w:style>
  <w:style w:type="paragraph" w:styleId="Title">
    <w:name w:val="Title"/>
    <w:basedOn w:val="Normal"/>
    <w:next w:val="Normal"/>
    <w:pPr>
      <w:pBdr>
        <w:bottom w:color="000000" w:space="1" w:sz="4" w:val="single"/>
      </w:pBdr>
      <w:spacing w:after="200" w:lineRule="auto"/>
    </w:pPr>
    <w:rPr>
      <w:sz w:val="52"/>
      <w:szCs w:val="52"/>
    </w:rPr>
  </w:style>
  <w:style w:type="paragraph" w:styleId="Subtitle">
    <w:name w:val="Subtitle"/>
    <w:basedOn w:val="Normal"/>
    <w:next w:val="Normal"/>
    <w:pPr>
      <w:spacing w:after="600" w:line="276" w:lineRule="auto"/>
    </w:pPr>
    <w:rPr>
      <w:i w:val="1"/>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s://github.com/DrGBL/WES.WGS" TargetMode="External"/><Relationship Id="rId22" Type="http://schemas.openxmlformats.org/officeDocument/2006/relationships/header" Target="header1.xml"/><Relationship Id="rId10" Type="http://schemas.openxmlformats.org/officeDocument/2006/relationships/hyperlink" Target="https://docs.google.com/document/d/1Rr1mhvY6JViHpkGg_QtoP0VfB0-YNqb2vxscNY7PbVw/edit?usp=sharing" TargetMode="External"/><Relationship Id="rId21" Type="http://schemas.openxmlformats.org/officeDocument/2006/relationships/image" Target="media/image2.png"/><Relationship Id="rId13" Type="http://schemas.openxmlformats.org/officeDocument/2006/relationships/hyperlink" Target="https://docs.google.com/document/d/1X_qjplH8T4BJXSeMQ_sBfQUTiu_kAisicOqGb6B8hcM/edit" TargetMode="External"/><Relationship Id="rId12" Type="http://schemas.openxmlformats.org/officeDocument/2006/relationships/hyperlink" Target="https://docs.google.com/document/d/1X_qjplH8T4BJXSeMQ_sBfQUTiu_kAisicOqGb6B8hcM/edit"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covid19hg.org/about/" TargetMode="External"/><Relationship Id="rId15" Type="http://schemas.openxmlformats.org/officeDocument/2006/relationships/hyperlink" Target="http://csg.sph.umich.edu/abecasis/gas_power_calculator/" TargetMode="External"/><Relationship Id="rId14" Type="http://schemas.openxmlformats.org/officeDocument/2006/relationships/hyperlink" Target="https://github.com/DrGBL/WES.WGS" TargetMode="External"/><Relationship Id="rId17"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numbering" Target="numbering.xml"/><Relationship Id="rId19" Type="http://schemas.openxmlformats.org/officeDocument/2006/relationships/image" Target="media/image4.png"/><Relationship Id="rId6" Type="http://schemas.openxmlformats.org/officeDocument/2006/relationships/styles" Target="styles.xml"/><Relationship Id="rId18" Type="http://schemas.openxmlformats.org/officeDocument/2006/relationships/image" Target="media/image1.png"/><Relationship Id="rId7" Type="http://schemas.openxmlformats.org/officeDocument/2006/relationships/hyperlink" Target="https://www.covid19hg.org/" TargetMode="External"/><Relationship Id="rId8" Type="http://schemas.openxmlformats.org/officeDocument/2006/relationships/hyperlink" Target="https://www.covid19hg.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mbla-regular.ttf"/><Relationship Id="rId2" Type="http://schemas.openxmlformats.org/officeDocument/2006/relationships/font" Target="fonts/Rambla-bold.ttf"/><Relationship Id="rId3" Type="http://schemas.openxmlformats.org/officeDocument/2006/relationships/font" Target="fonts/Rambla-italic.ttf"/><Relationship Id="rId4" Type="http://schemas.openxmlformats.org/officeDocument/2006/relationships/font" Target="fonts/Rambl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